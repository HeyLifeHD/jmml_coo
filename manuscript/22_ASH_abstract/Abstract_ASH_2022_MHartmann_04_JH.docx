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E1FE4" w14:textId="13BBC40D" w:rsidR="00A27AFE" w:rsidRPr="00AF6B12" w:rsidRDefault="00A27AFE" w:rsidP="00A27AFE">
      <w:pPr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commentRangeStart w:id="0"/>
      <w:r w:rsidRPr="00AF6B12">
        <w:rPr>
          <w:rFonts w:ascii="Arial" w:hAnsi="Arial" w:cs="Arial"/>
          <w:b/>
          <w:bCs/>
          <w:sz w:val="22"/>
          <w:szCs w:val="22"/>
        </w:rPr>
        <w:t xml:space="preserve">Multi-Omics Profiling </w:t>
      </w:r>
      <w:r w:rsidR="00FC1D4F">
        <w:rPr>
          <w:rFonts w:ascii="Arial" w:hAnsi="Arial" w:cs="Arial"/>
          <w:b/>
          <w:bCs/>
          <w:sz w:val="22"/>
          <w:szCs w:val="22"/>
        </w:rPr>
        <w:t xml:space="preserve">of </w:t>
      </w:r>
      <w:r w:rsidR="00FC1D4F" w:rsidRPr="00AF6B12">
        <w:rPr>
          <w:rFonts w:ascii="Arial" w:hAnsi="Arial" w:cs="Arial"/>
          <w:b/>
          <w:bCs/>
          <w:sz w:val="22"/>
          <w:szCs w:val="22"/>
        </w:rPr>
        <w:t>JMML HSPCs</w:t>
      </w:r>
      <w:r w:rsidR="00FC1D4F">
        <w:rPr>
          <w:rFonts w:ascii="Arial" w:hAnsi="Arial" w:cs="Arial"/>
          <w:b/>
          <w:bCs/>
          <w:sz w:val="22"/>
          <w:szCs w:val="22"/>
        </w:rPr>
        <w:t xml:space="preserve"> </w:t>
      </w:r>
      <w:r w:rsidR="00FC1D4F" w:rsidRPr="00AF6B12">
        <w:rPr>
          <w:rFonts w:ascii="Arial" w:hAnsi="Arial" w:cs="Arial"/>
          <w:b/>
          <w:bCs/>
          <w:sz w:val="22"/>
          <w:szCs w:val="22"/>
        </w:rPr>
        <w:t xml:space="preserve">Reveals Onco-Fetal Reprogramming </w:t>
      </w:r>
      <w:r w:rsidR="00FC1D4F">
        <w:rPr>
          <w:rFonts w:ascii="Arial" w:hAnsi="Arial" w:cs="Arial"/>
          <w:b/>
          <w:bCs/>
          <w:sz w:val="22"/>
          <w:szCs w:val="22"/>
        </w:rPr>
        <w:t>in High-Risk JMML and Identifies</w:t>
      </w:r>
      <w:r w:rsidRPr="00AF6B12">
        <w:rPr>
          <w:rFonts w:ascii="Arial" w:hAnsi="Arial" w:cs="Arial"/>
          <w:b/>
          <w:bCs/>
          <w:sz w:val="22"/>
          <w:szCs w:val="22"/>
        </w:rPr>
        <w:t xml:space="preserve"> Novel Prognostic Biomarkers and Therapeutic Targets </w:t>
      </w:r>
      <w:commentRangeEnd w:id="0"/>
      <w:r w:rsidR="008F4228">
        <w:rPr>
          <w:rStyle w:val="CommentReference"/>
        </w:rPr>
        <w:commentReference w:id="0"/>
      </w:r>
    </w:p>
    <w:p w14:paraId="788CC7E9" w14:textId="4812D4F6" w:rsidR="00A27AFE" w:rsidRPr="001745F3" w:rsidRDefault="00AF6B12" w:rsidP="00AF1387">
      <w:pPr>
        <w:spacing w:after="120"/>
        <w:jc w:val="both"/>
        <w:rPr>
          <w:rFonts w:ascii="Arial" w:hAnsi="Arial" w:cs="Arial"/>
          <w:sz w:val="22"/>
          <w:szCs w:val="22"/>
          <w:lang/>
        </w:rPr>
      </w:pPr>
      <w:r w:rsidRPr="001745F3">
        <w:rPr>
          <w:rFonts w:ascii="Arial" w:hAnsi="Arial" w:cs="Arial"/>
          <w:sz w:val="22"/>
          <w:szCs w:val="22"/>
        </w:rPr>
        <w:t>Mark Hartmann</w:t>
      </w:r>
      <w:r w:rsidRPr="001745F3">
        <w:rPr>
          <w:rFonts w:ascii="Arial" w:hAnsi="Arial" w:cs="Arial"/>
          <w:sz w:val="22"/>
          <w:szCs w:val="22"/>
          <w:vertAlign w:val="superscript"/>
        </w:rPr>
        <w:t>1</w:t>
      </w:r>
      <w:r w:rsidRPr="001745F3">
        <w:rPr>
          <w:rFonts w:ascii="Arial" w:hAnsi="Arial" w:cs="Arial"/>
          <w:sz w:val="22"/>
          <w:szCs w:val="22"/>
        </w:rPr>
        <w:t>, Ling Hai</w:t>
      </w:r>
      <w:r w:rsidR="001D1826" w:rsidRPr="001745F3">
        <w:rPr>
          <w:rFonts w:ascii="Arial" w:hAnsi="Arial" w:cs="Arial"/>
          <w:sz w:val="22"/>
          <w:szCs w:val="22"/>
          <w:vertAlign w:val="superscript"/>
        </w:rPr>
        <w:t>2</w:t>
      </w:r>
      <w:r w:rsidRPr="001745F3">
        <w:rPr>
          <w:rFonts w:ascii="Arial" w:hAnsi="Arial" w:cs="Arial"/>
          <w:sz w:val="22"/>
          <w:szCs w:val="22"/>
        </w:rPr>
        <w:t xml:space="preserve">, </w:t>
      </w:r>
      <w:r w:rsidR="009B15ED" w:rsidRPr="001745F3">
        <w:rPr>
          <w:rFonts w:ascii="Arial" w:hAnsi="Arial" w:cs="Arial"/>
          <w:sz w:val="22"/>
          <w:szCs w:val="22"/>
        </w:rPr>
        <w:t>Joschka Hey</w:t>
      </w:r>
      <w:r w:rsidR="001D1826" w:rsidRPr="001745F3">
        <w:rPr>
          <w:rFonts w:ascii="Arial" w:hAnsi="Arial" w:cs="Arial"/>
          <w:sz w:val="22"/>
          <w:szCs w:val="22"/>
          <w:vertAlign w:val="superscript"/>
        </w:rPr>
        <w:t>3</w:t>
      </w:r>
      <w:r w:rsidR="009B15ED" w:rsidRPr="001745F3">
        <w:rPr>
          <w:rFonts w:ascii="Arial" w:hAnsi="Arial" w:cs="Arial"/>
          <w:sz w:val="22"/>
          <w:szCs w:val="22"/>
        </w:rPr>
        <w:t xml:space="preserve">, </w:t>
      </w:r>
      <w:r w:rsidR="00093A6E" w:rsidRPr="001745F3">
        <w:rPr>
          <w:rFonts w:ascii="Arial" w:hAnsi="Arial" w:cs="Arial"/>
          <w:sz w:val="22"/>
          <w:szCs w:val="22"/>
        </w:rPr>
        <w:t>Maximilian Schönung</w:t>
      </w:r>
      <w:r w:rsidR="00093A6E" w:rsidRPr="001745F3">
        <w:rPr>
          <w:rFonts w:ascii="Arial" w:hAnsi="Arial" w:cs="Arial"/>
          <w:sz w:val="22"/>
          <w:szCs w:val="22"/>
          <w:vertAlign w:val="superscript"/>
        </w:rPr>
        <w:t>1</w:t>
      </w:r>
      <w:r w:rsidR="00093A6E" w:rsidRPr="001745F3">
        <w:rPr>
          <w:rFonts w:ascii="Arial" w:hAnsi="Arial" w:cs="Arial"/>
          <w:sz w:val="22"/>
          <w:szCs w:val="22"/>
        </w:rPr>
        <w:t xml:space="preserve">, </w:t>
      </w:r>
      <w:r w:rsidR="009B15ED" w:rsidRPr="001745F3">
        <w:rPr>
          <w:rFonts w:ascii="Arial" w:hAnsi="Arial" w:cs="Arial"/>
          <w:sz w:val="22"/>
          <w:szCs w:val="22"/>
        </w:rPr>
        <w:t>Valentin Maurer</w:t>
      </w:r>
      <w:r w:rsidR="009B15ED" w:rsidRPr="001745F3">
        <w:rPr>
          <w:rFonts w:ascii="Arial" w:hAnsi="Arial" w:cs="Arial"/>
          <w:sz w:val="22"/>
          <w:szCs w:val="22"/>
          <w:vertAlign w:val="superscript"/>
        </w:rPr>
        <w:t>1</w:t>
      </w:r>
      <w:r w:rsidR="009B15ED" w:rsidRPr="001745F3">
        <w:rPr>
          <w:rFonts w:ascii="Arial" w:hAnsi="Arial" w:cs="Arial"/>
          <w:sz w:val="22"/>
          <w:szCs w:val="22"/>
        </w:rPr>
        <w:t xml:space="preserve">, </w:t>
      </w:r>
      <w:r w:rsidR="00101B64" w:rsidRPr="001745F3">
        <w:rPr>
          <w:rFonts w:ascii="Arial" w:hAnsi="Arial" w:cs="Arial"/>
          <w:sz w:val="22"/>
          <w:szCs w:val="22"/>
        </w:rPr>
        <w:t>Jovana Rajak</w:t>
      </w:r>
      <w:r w:rsidR="003F755D" w:rsidRPr="001745F3">
        <w:rPr>
          <w:rFonts w:ascii="Arial" w:hAnsi="Arial" w:cs="Arial"/>
          <w:sz w:val="22"/>
          <w:szCs w:val="22"/>
          <w:vertAlign w:val="superscript"/>
        </w:rPr>
        <w:t>4</w:t>
      </w:r>
      <w:r w:rsidR="00101B64" w:rsidRPr="001745F3">
        <w:rPr>
          <w:rFonts w:ascii="Arial" w:hAnsi="Arial" w:cs="Arial"/>
          <w:sz w:val="22"/>
          <w:szCs w:val="22"/>
        </w:rPr>
        <w:t xml:space="preserve">, </w:t>
      </w:r>
      <w:r w:rsidR="00F27F8A" w:rsidRPr="001745F3">
        <w:rPr>
          <w:rFonts w:ascii="Arial" w:hAnsi="Arial" w:cs="Arial"/>
          <w:sz w:val="22"/>
          <w:szCs w:val="22"/>
        </w:rPr>
        <w:t>Sina Staeble</w:t>
      </w:r>
      <w:r w:rsidR="001D1826" w:rsidRPr="001745F3">
        <w:rPr>
          <w:rFonts w:ascii="Arial" w:hAnsi="Arial" w:cs="Arial"/>
          <w:sz w:val="22"/>
          <w:szCs w:val="22"/>
          <w:vertAlign w:val="superscript"/>
        </w:rPr>
        <w:t>1</w:t>
      </w:r>
      <w:r w:rsidR="00F27F8A" w:rsidRPr="001745F3">
        <w:rPr>
          <w:rFonts w:ascii="Arial" w:hAnsi="Arial" w:cs="Arial"/>
          <w:sz w:val="22"/>
          <w:szCs w:val="22"/>
        </w:rPr>
        <w:t>, Jens Langstein</w:t>
      </w:r>
      <w:r w:rsidR="001D1826" w:rsidRPr="001745F3">
        <w:rPr>
          <w:rFonts w:ascii="Arial" w:hAnsi="Arial" w:cs="Arial"/>
          <w:sz w:val="22"/>
          <w:szCs w:val="22"/>
          <w:vertAlign w:val="superscript"/>
        </w:rPr>
        <w:t>1</w:t>
      </w:r>
      <w:r w:rsidR="00F27F8A" w:rsidRPr="001745F3">
        <w:rPr>
          <w:rFonts w:ascii="Arial" w:hAnsi="Arial" w:cs="Arial"/>
          <w:sz w:val="22"/>
          <w:szCs w:val="22"/>
        </w:rPr>
        <w:t xml:space="preserve">, </w:t>
      </w:r>
      <w:r w:rsidR="00101B64" w:rsidRPr="001745F3">
        <w:rPr>
          <w:rFonts w:ascii="Arial" w:hAnsi="Arial" w:cs="Arial"/>
          <w:sz w:val="22"/>
          <w:szCs w:val="22"/>
          <w:lang w:val="en-GB"/>
        </w:rPr>
        <w:t>Katharina Bauer</w:t>
      </w:r>
      <w:r w:rsidR="00C022DB">
        <w:rPr>
          <w:rFonts w:ascii="Arial" w:hAnsi="Arial" w:cs="Arial"/>
          <w:sz w:val="22"/>
          <w:szCs w:val="22"/>
          <w:vertAlign w:val="superscript"/>
        </w:rPr>
        <w:t>5</w:t>
      </w:r>
      <w:r w:rsidR="00101B64" w:rsidRPr="001745F3">
        <w:rPr>
          <w:rFonts w:ascii="Arial" w:hAnsi="Arial" w:cs="Arial"/>
          <w:sz w:val="22"/>
          <w:szCs w:val="22"/>
          <w:lang w:val="en-GB"/>
        </w:rPr>
        <w:t xml:space="preserve">, </w:t>
      </w:r>
      <w:r w:rsidR="00F27F8A" w:rsidRPr="001745F3">
        <w:rPr>
          <w:rFonts w:ascii="Arial" w:hAnsi="Arial" w:cs="Arial"/>
          <w:sz w:val="22"/>
          <w:szCs w:val="22"/>
        </w:rPr>
        <w:t>Mariam Hakobyan</w:t>
      </w:r>
      <w:r w:rsidR="001D1826" w:rsidRPr="001745F3">
        <w:rPr>
          <w:rFonts w:ascii="Arial" w:hAnsi="Arial" w:cs="Arial"/>
          <w:sz w:val="22"/>
          <w:szCs w:val="22"/>
          <w:vertAlign w:val="superscript"/>
        </w:rPr>
        <w:t>1</w:t>
      </w:r>
      <w:r w:rsidRPr="001745F3">
        <w:rPr>
          <w:rFonts w:ascii="Arial" w:hAnsi="Arial" w:cs="Arial"/>
          <w:sz w:val="22"/>
          <w:szCs w:val="22"/>
        </w:rPr>
        <w:t xml:space="preserve">, </w:t>
      </w:r>
      <w:r w:rsidR="00FB1F69" w:rsidRPr="001745F3">
        <w:rPr>
          <w:rFonts w:ascii="Arial" w:hAnsi="Arial" w:cs="Arial"/>
          <w:sz w:val="22"/>
          <w:szCs w:val="22"/>
          <w:lang w:val="en-GB"/>
        </w:rPr>
        <w:t>Laura Jardine</w:t>
      </w:r>
      <w:r w:rsidR="00C022DB">
        <w:rPr>
          <w:rFonts w:ascii="Arial" w:hAnsi="Arial" w:cs="Arial"/>
          <w:sz w:val="22"/>
          <w:szCs w:val="22"/>
          <w:vertAlign w:val="superscript"/>
        </w:rPr>
        <w:t>6</w:t>
      </w:r>
      <w:r w:rsidR="00FB1F69" w:rsidRPr="001745F3">
        <w:rPr>
          <w:rFonts w:ascii="Arial" w:hAnsi="Arial" w:cs="Arial"/>
          <w:sz w:val="22"/>
          <w:szCs w:val="22"/>
          <w:lang w:val="en-GB"/>
        </w:rPr>
        <w:t xml:space="preserve">, </w:t>
      </w:r>
      <w:r w:rsidR="00101B64" w:rsidRPr="001745F3">
        <w:rPr>
          <w:rFonts w:ascii="Arial" w:hAnsi="Arial" w:cs="Arial"/>
          <w:sz w:val="22"/>
          <w:szCs w:val="22"/>
          <w:lang w:val="en-GB"/>
        </w:rPr>
        <w:t>Sheila Bohler</w:t>
      </w:r>
      <w:r w:rsidR="00290DF5" w:rsidRPr="001745F3">
        <w:rPr>
          <w:rFonts w:ascii="Arial" w:hAnsi="Arial" w:cs="Arial"/>
          <w:sz w:val="22"/>
          <w:szCs w:val="22"/>
          <w:vertAlign w:val="superscript"/>
        </w:rPr>
        <w:t>4</w:t>
      </w:r>
      <w:r w:rsidR="00101B64" w:rsidRPr="001745F3">
        <w:rPr>
          <w:rFonts w:ascii="Arial" w:hAnsi="Arial" w:cs="Arial"/>
          <w:sz w:val="22"/>
          <w:szCs w:val="22"/>
          <w:lang w:val="en-GB"/>
        </w:rPr>
        <w:t xml:space="preserve">, </w:t>
      </w:r>
      <w:r w:rsidR="00FB1F69" w:rsidRPr="001745F3">
        <w:rPr>
          <w:rFonts w:ascii="Arial" w:hAnsi="Arial" w:cs="Arial"/>
          <w:sz w:val="22"/>
          <w:szCs w:val="22"/>
          <w:lang w:val="en-GB"/>
        </w:rPr>
        <w:t>Dominik Vonflicht</w:t>
      </w:r>
      <w:r w:rsidR="00C022DB">
        <w:rPr>
          <w:rFonts w:ascii="Arial" w:hAnsi="Arial" w:cs="Arial"/>
          <w:sz w:val="22"/>
          <w:szCs w:val="22"/>
          <w:vertAlign w:val="superscript"/>
        </w:rPr>
        <w:t>7</w:t>
      </w:r>
      <w:r w:rsidR="00FB1F69" w:rsidRPr="001745F3">
        <w:rPr>
          <w:rFonts w:ascii="Arial" w:hAnsi="Arial" w:cs="Arial"/>
          <w:sz w:val="22"/>
          <w:szCs w:val="22"/>
          <w:lang w:val="en-GB"/>
        </w:rPr>
        <w:t>, Habib Rahimi</w:t>
      </w:r>
      <w:r w:rsidR="00C022DB" w:rsidRPr="00C022DB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8</w:t>
      </w:r>
      <w:r w:rsidR="00FB1F69" w:rsidRPr="001745F3">
        <w:rPr>
          <w:rFonts w:ascii="Arial" w:hAnsi="Arial" w:cs="Arial"/>
          <w:sz w:val="22"/>
          <w:szCs w:val="22"/>
          <w:lang w:val="en-GB"/>
        </w:rPr>
        <w:t xml:space="preserve">, </w:t>
      </w:r>
      <w:r w:rsidR="007B2D84" w:rsidRPr="001745F3">
        <w:rPr>
          <w:rFonts w:ascii="Arial" w:hAnsi="Arial" w:cs="Arial"/>
          <w:sz w:val="22"/>
          <w:szCs w:val="22"/>
          <w:lang w:val="en-GB"/>
        </w:rPr>
        <w:t>Dirk Lebrecht</w:t>
      </w:r>
      <w:r w:rsidR="00C022DB">
        <w:rPr>
          <w:rFonts w:ascii="Arial" w:hAnsi="Arial" w:cs="Arial"/>
          <w:sz w:val="22"/>
          <w:szCs w:val="22"/>
          <w:vertAlign w:val="superscript"/>
        </w:rPr>
        <w:t>9</w:t>
      </w:r>
      <w:r w:rsidR="007B2D84" w:rsidRPr="001745F3">
        <w:rPr>
          <w:rFonts w:ascii="Arial" w:hAnsi="Arial" w:cs="Arial"/>
          <w:sz w:val="22"/>
          <w:szCs w:val="22"/>
          <w:lang w:val="en-GB"/>
        </w:rPr>
        <w:t xml:space="preserve">, </w:t>
      </w:r>
      <w:r w:rsidR="000A7FAD" w:rsidRPr="001745F3">
        <w:rPr>
          <w:rFonts w:ascii="Arial" w:hAnsi="Arial" w:cs="Arial"/>
          <w:sz w:val="22"/>
          <w:szCs w:val="22"/>
        </w:rPr>
        <w:t>Katrin M. Bernt</w:t>
      </w:r>
      <w:r w:rsidR="00C022DB">
        <w:rPr>
          <w:rFonts w:ascii="Arial" w:hAnsi="Arial" w:cs="Arial"/>
          <w:sz w:val="22"/>
          <w:szCs w:val="22"/>
          <w:vertAlign w:val="superscript"/>
        </w:rPr>
        <w:t>10</w:t>
      </w:r>
      <w:r w:rsidR="000A7FAD" w:rsidRPr="001745F3">
        <w:rPr>
          <w:rFonts w:ascii="Arial" w:hAnsi="Arial" w:cs="Arial"/>
          <w:sz w:val="22"/>
          <w:szCs w:val="22"/>
        </w:rPr>
        <w:t>, Roland Rölz</w:t>
      </w:r>
      <w:r w:rsidR="00C022DB">
        <w:rPr>
          <w:rFonts w:ascii="Arial" w:hAnsi="Arial" w:cs="Arial"/>
          <w:sz w:val="22"/>
          <w:szCs w:val="22"/>
          <w:vertAlign w:val="superscript"/>
        </w:rPr>
        <w:t>11</w:t>
      </w:r>
      <w:r w:rsidR="000A7FAD" w:rsidRPr="001745F3">
        <w:rPr>
          <w:rFonts w:ascii="Arial" w:hAnsi="Arial" w:cs="Arial"/>
          <w:sz w:val="22"/>
          <w:szCs w:val="22"/>
        </w:rPr>
        <w:t xml:space="preserve">, </w:t>
      </w:r>
      <w:r w:rsidR="000A7FAD">
        <w:rPr>
          <w:rFonts w:ascii="Arial" w:hAnsi="Arial" w:cs="Arial"/>
          <w:sz w:val="22"/>
          <w:szCs w:val="22"/>
        </w:rPr>
        <w:t>Tobias Boch</w:t>
      </w:r>
      <w:r w:rsidR="00C022DB">
        <w:rPr>
          <w:rFonts w:ascii="Arial" w:hAnsi="Arial" w:cs="Arial"/>
          <w:sz w:val="22"/>
          <w:szCs w:val="22"/>
          <w:vertAlign w:val="superscript"/>
        </w:rPr>
        <w:t>12</w:t>
      </w:r>
      <w:r w:rsidR="000A7FAD">
        <w:rPr>
          <w:rFonts w:ascii="Arial" w:hAnsi="Arial" w:cs="Arial"/>
          <w:sz w:val="22"/>
          <w:szCs w:val="22"/>
        </w:rPr>
        <w:t xml:space="preserve">, </w:t>
      </w:r>
      <w:r w:rsidR="00F27F8A" w:rsidRPr="001745F3">
        <w:rPr>
          <w:rFonts w:ascii="Arial" w:hAnsi="Arial" w:cs="Arial"/>
          <w:sz w:val="22"/>
          <w:szCs w:val="22"/>
          <w:lang/>
        </w:rPr>
        <w:t>Eleonora Khabirova</w:t>
      </w:r>
      <w:r w:rsidR="004D1B77" w:rsidRPr="001745F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  <w:lang/>
        </w:rPr>
        <w:t>1</w:t>
      </w:r>
      <w:r w:rsidR="004D1B77" w:rsidRPr="001745F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3</w:t>
      </w:r>
      <w:r w:rsidR="00F27F8A" w:rsidRPr="001745F3">
        <w:rPr>
          <w:rFonts w:ascii="Arial" w:hAnsi="Arial" w:cs="Arial"/>
          <w:sz w:val="22"/>
          <w:szCs w:val="22"/>
          <w:lang/>
        </w:rPr>
        <w:t xml:space="preserve">, </w:t>
      </w:r>
      <w:r w:rsidR="00101B64" w:rsidRPr="001745F3">
        <w:rPr>
          <w:rFonts w:ascii="Arial" w:hAnsi="Arial" w:cs="Arial"/>
          <w:sz w:val="22"/>
          <w:szCs w:val="22"/>
          <w:lang w:val="en-GB"/>
        </w:rPr>
        <w:t>Pavlo Lutsik</w:t>
      </w:r>
      <w:r w:rsidR="003F755D" w:rsidRPr="001745F3">
        <w:rPr>
          <w:rFonts w:ascii="Arial" w:hAnsi="Arial" w:cs="Arial"/>
          <w:sz w:val="22"/>
          <w:szCs w:val="22"/>
          <w:vertAlign w:val="superscript"/>
        </w:rPr>
        <w:t>3</w:t>
      </w:r>
      <w:r w:rsidR="00101B64" w:rsidRPr="001745F3">
        <w:rPr>
          <w:rFonts w:ascii="Arial" w:hAnsi="Arial" w:cs="Arial"/>
          <w:sz w:val="22"/>
          <w:szCs w:val="22"/>
          <w:lang w:val="en-GB"/>
        </w:rPr>
        <w:t xml:space="preserve">, </w:t>
      </w:r>
      <w:r w:rsidR="00FB1F69" w:rsidRPr="001745F3">
        <w:rPr>
          <w:rFonts w:ascii="Arial" w:hAnsi="Arial" w:cs="Arial"/>
          <w:sz w:val="22"/>
          <w:szCs w:val="22"/>
          <w:lang w:val="en-GB"/>
        </w:rPr>
        <w:t>Oliver Stegle</w:t>
      </w:r>
      <w:r w:rsidR="001745F3" w:rsidRPr="001745F3">
        <w:rPr>
          <w:rFonts w:ascii="Arial" w:hAnsi="Arial" w:cs="Arial"/>
          <w:sz w:val="22"/>
          <w:szCs w:val="22"/>
          <w:vertAlign w:val="superscript"/>
        </w:rPr>
        <w:t>14</w:t>
      </w:r>
      <w:r w:rsidR="00FB1F69" w:rsidRPr="001745F3">
        <w:rPr>
          <w:rFonts w:ascii="Arial" w:hAnsi="Arial" w:cs="Arial"/>
          <w:sz w:val="22"/>
          <w:szCs w:val="22"/>
          <w:lang w:val="en-GB"/>
        </w:rPr>
        <w:t xml:space="preserve">, </w:t>
      </w:r>
      <w:r w:rsidR="00FB1F69" w:rsidRPr="001745F3">
        <w:rPr>
          <w:rFonts w:ascii="Arial" w:hAnsi="Arial" w:cs="Arial"/>
          <w:sz w:val="22"/>
          <w:szCs w:val="22"/>
          <w:lang/>
        </w:rPr>
        <w:t>Simon Haas</w:t>
      </w:r>
      <w:r w:rsidR="00C022DB">
        <w:rPr>
          <w:rFonts w:ascii="Arial" w:hAnsi="Arial" w:cs="Arial"/>
          <w:sz w:val="22"/>
          <w:szCs w:val="22"/>
          <w:vertAlign w:val="superscript"/>
        </w:rPr>
        <w:t>7</w:t>
      </w:r>
      <w:r w:rsidR="00F32C0A" w:rsidRPr="001745F3">
        <w:rPr>
          <w:rFonts w:ascii="Arial" w:hAnsi="Arial" w:cs="Arial"/>
          <w:sz w:val="22"/>
          <w:szCs w:val="22"/>
          <w:vertAlign w:val="superscript"/>
        </w:rPr>
        <w:t>,1</w:t>
      </w:r>
      <w:r w:rsidR="00C022DB">
        <w:rPr>
          <w:rFonts w:ascii="Arial" w:hAnsi="Arial" w:cs="Arial"/>
          <w:sz w:val="22"/>
          <w:szCs w:val="22"/>
          <w:vertAlign w:val="superscript"/>
        </w:rPr>
        <w:t>5</w:t>
      </w:r>
      <w:r w:rsidR="00FB1F69" w:rsidRPr="001745F3">
        <w:rPr>
          <w:rFonts w:ascii="Arial" w:hAnsi="Arial" w:cs="Arial"/>
          <w:sz w:val="22"/>
          <w:szCs w:val="22"/>
          <w:lang/>
        </w:rPr>
        <w:t>, Muzlifah Haniffa</w:t>
      </w:r>
      <w:r w:rsidR="00C022DB">
        <w:rPr>
          <w:rFonts w:ascii="Arial" w:hAnsi="Arial" w:cs="Arial"/>
          <w:sz w:val="22"/>
          <w:szCs w:val="22"/>
          <w:vertAlign w:val="superscript"/>
        </w:rPr>
        <w:t>6</w:t>
      </w:r>
      <w:r w:rsidR="00FB1F69" w:rsidRPr="001745F3">
        <w:rPr>
          <w:rFonts w:ascii="Arial" w:hAnsi="Arial" w:cs="Arial"/>
          <w:sz w:val="22"/>
          <w:szCs w:val="22"/>
          <w:lang/>
        </w:rPr>
        <w:t xml:space="preserve">, </w:t>
      </w:r>
      <w:r w:rsidR="00483BC4" w:rsidRPr="001745F3">
        <w:rPr>
          <w:rFonts w:ascii="Arial" w:hAnsi="Arial" w:cs="Arial"/>
          <w:sz w:val="22"/>
          <w:szCs w:val="22"/>
          <w:lang/>
        </w:rPr>
        <w:t>Sam Behjati</w:t>
      </w:r>
      <w:r w:rsidR="004D1B77" w:rsidRPr="001745F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  <w:lang/>
        </w:rPr>
        <w:t>1</w:t>
      </w:r>
      <w:r w:rsidR="004D1B77" w:rsidRPr="001745F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3</w:t>
      </w:r>
      <w:r w:rsidR="00483BC4" w:rsidRPr="001745F3">
        <w:rPr>
          <w:rFonts w:ascii="Arial" w:hAnsi="Arial" w:cs="Arial"/>
          <w:sz w:val="22"/>
          <w:szCs w:val="22"/>
          <w:lang/>
        </w:rPr>
        <w:t xml:space="preserve">, </w:t>
      </w:r>
      <w:r w:rsidR="00101B64" w:rsidRPr="001745F3">
        <w:rPr>
          <w:rFonts w:ascii="Arial" w:hAnsi="Arial" w:cs="Arial"/>
          <w:sz w:val="22"/>
          <w:szCs w:val="22"/>
          <w:lang w:val="en-GB"/>
        </w:rPr>
        <w:t>Jan-Philipp Mallm</w:t>
      </w:r>
      <w:r w:rsidR="00C022DB">
        <w:rPr>
          <w:rFonts w:ascii="Arial" w:hAnsi="Arial" w:cs="Arial"/>
          <w:sz w:val="22"/>
          <w:szCs w:val="22"/>
          <w:vertAlign w:val="superscript"/>
        </w:rPr>
        <w:t>5</w:t>
      </w:r>
      <w:r w:rsidR="00101B64" w:rsidRPr="001745F3">
        <w:rPr>
          <w:rFonts w:ascii="Arial" w:hAnsi="Arial" w:cs="Arial"/>
          <w:sz w:val="22"/>
          <w:szCs w:val="22"/>
          <w:lang w:val="en-GB"/>
        </w:rPr>
        <w:t xml:space="preserve">, </w:t>
      </w:r>
      <w:r w:rsidR="00DC13E7" w:rsidRPr="001745F3">
        <w:rPr>
          <w:rFonts w:ascii="Arial" w:hAnsi="Arial" w:cs="Arial"/>
          <w:sz w:val="22"/>
          <w:szCs w:val="22"/>
          <w:lang/>
        </w:rPr>
        <w:t>Christian Buske</w:t>
      </w:r>
      <w:r w:rsidR="00C022DB" w:rsidRPr="00C022DB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8</w:t>
      </w:r>
      <w:r w:rsidR="00DC13E7" w:rsidRPr="001745F3">
        <w:rPr>
          <w:rFonts w:ascii="Arial" w:hAnsi="Arial" w:cs="Arial"/>
          <w:sz w:val="22"/>
          <w:szCs w:val="22"/>
          <w:lang/>
        </w:rPr>
        <w:t xml:space="preserve">, </w:t>
      </w:r>
      <w:r w:rsidRPr="001745F3">
        <w:rPr>
          <w:rFonts w:ascii="Arial" w:hAnsi="Arial" w:cs="Arial"/>
          <w:sz w:val="22"/>
          <w:szCs w:val="22"/>
          <w:lang/>
        </w:rPr>
        <w:t>Stefan Fröhling</w:t>
      </w:r>
      <w:r w:rsidR="001745F3" w:rsidRPr="001745F3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  <w:lang/>
        </w:rPr>
        <w:t>1</w:t>
      </w:r>
      <w:r w:rsidR="008B29D6">
        <w:rPr>
          <w:rFonts w:ascii="Arial" w:hAnsi="Arial" w:cs="Arial"/>
          <w:color w:val="000000" w:themeColor="text1"/>
          <w:sz w:val="22"/>
          <w:szCs w:val="22"/>
          <w:shd w:val="clear" w:color="auto" w:fill="FFFFFF"/>
          <w:vertAlign w:val="superscript"/>
        </w:rPr>
        <w:t>6</w:t>
      </w:r>
      <w:r w:rsidRPr="001745F3">
        <w:rPr>
          <w:rFonts w:ascii="Arial" w:hAnsi="Arial" w:cs="Arial"/>
          <w:sz w:val="22"/>
          <w:szCs w:val="22"/>
          <w:lang/>
        </w:rPr>
        <w:t>, Christoph Plass</w:t>
      </w:r>
      <w:r w:rsidR="003F755D" w:rsidRPr="001745F3">
        <w:rPr>
          <w:rFonts w:ascii="Arial" w:hAnsi="Arial" w:cs="Arial"/>
          <w:sz w:val="22"/>
          <w:szCs w:val="22"/>
          <w:vertAlign w:val="superscript"/>
        </w:rPr>
        <w:t>3</w:t>
      </w:r>
      <w:r w:rsidRPr="001745F3">
        <w:rPr>
          <w:rFonts w:ascii="Arial" w:hAnsi="Arial" w:cs="Arial"/>
          <w:sz w:val="22"/>
          <w:szCs w:val="22"/>
          <w:lang/>
        </w:rPr>
        <w:t>, Charlotte Niemeyer</w:t>
      </w:r>
      <w:r w:rsidR="00C022DB">
        <w:rPr>
          <w:rFonts w:ascii="Arial" w:hAnsi="Arial" w:cs="Arial"/>
          <w:sz w:val="22"/>
          <w:szCs w:val="22"/>
          <w:vertAlign w:val="superscript"/>
        </w:rPr>
        <w:t>9</w:t>
      </w:r>
      <w:r w:rsidRPr="001745F3">
        <w:rPr>
          <w:rFonts w:ascii="Arial" w:hAnsi="Arial" w:cs="Arial"/>
          <w:sz w:val="22"/>
          <w:szCs w:val="22"/>
          <w:lang/>
        </w:rPr>
        <w:t>, Christian Flotho</w:t>
      </w:r>
      <w:r w:rsidR="00C022DB">
        <w:rPr>
          <w:rFonts w:ascii="Arial" w:hAnsi="Arial" w:cs="Arial"/>
          <w:sz w:val="22"/>
          <w:szCs w:val="22"/>
          <w:vertAlign w:val="superscript"/>
        </w:rPr>
        <w:t>9</w:t>
      </w:r>
      <w:r w:rsidRPr="001745F3">
        <w:rPr>
          <w:rFonts w:ascii="Arial" w:hAnsi="Arial" w:cs="Arial"/>
          <w:sz w:val="22"/>
          <w:szCs w:val="22"/>
          <w:lang/>
        </w:rPr>
        <w:t>, Marc-Jan Bonder</w:t>
      </w:r>
      <w:r w:rsidR="004D1B77" w:rsidRPr="001745F3">
        <w:rPr>
          <w:rFonts w:ascii="Arial" w:hAnsi="Arial" w:cs="Arial"/>
          <w:sz w:val="22"/>
          <w:szCs w:val="22"/>
          <w:vertAlign w:val="superscript"/>
        </w:rPr>
        <w:t>14</w:t>
      </w:r>
      <w:r w:rsidRPr="001745F3">
        <w:rPr>
          <w:rFonts w:ascii="Arial" w:hAnsi="Arial" w:cs="Arial"/>
          <w:sz w:val="22"/>
          <w:szCs w:val="22"/>
          <w:lang/>
        </w:rPr>
        <w:t>, Miriam Erlacher</w:t>
      </w:r>
      <w:r w:rsidR="00F32C0A" w:rsidRPr="001745F3">
        <w:rPr>
          <w:rFonts w:ascii="Arial" w:hAnsi="Arial" w:cs="Arial"/>
          <w:sz w:val="22"/>
          <w:szCs w:val="22"/>
          <w:vertAlign w:val="superscript"/>
        </w:rPr>
        <w:t>4</w:t>
      </w:r>
      <w:r w:rsidRPr="001745F3">
        <w:rPr>
          <w:rFonts w:ascii="Arial" w:hAnsi="Arial" w:cs="Arial"/>
          <w:sz w:val="22"/>
          <w:szCs w:val="22"/>
          <w:lang/>
        </w:rPr>
        <w:t xml:space="preserve">, </w:t>
      </w:r>
      <w:r w:rsidR="000A7FAD" w:rsidRPr="001745F3">
        <w:rPr>
          <w:rFonts w:ascii="Arial" w:hAnsi="Arial" w:cs="Arial"/>
          <w:sz w:val="22"/>
          <w:szCs w:val="22"/>
          <w:lang/>
        </w:rPr>
        <w:t>Matthias Schlesner</w:t>
      </w:r>
      <w:r w:rsidR="000A7FAD" w:rsidRPr="001745F3">
        <w:rPr>
          <w:rFonts w:ascii="Arial" w:hAnsi="Arial" w:cs="Arial"/>
          <w:sz w:val="22"/>
          <w:szCs w:val="22"/>
          <w:vertAlign w:val="superscript"/>
        </w:rPr>
        <w:t>2</w:t>
      </w:r>
      <w:r w:rsidR="000A7FAD" w:rsidRPr="001745F3">
        <w:rPr>
          <w:rFonts w:ascii="Arial" w:hAnsi="Arial" w:cs="Arial"/>
          <w:sz w:val="22"/>
          <w:szCs w:val="22"/>
          <w:lang/>
        </w:rPr>
        <w:t xml:space="preserve">, </w:t>
      </w:r>
      <w:r w:rsidRPr="001745F3">
        <w:rPr>
          <w:rFonts w:ascii="Arial" w:hAnsi="Arial" w:cs="Arial"/>
          <w:sz w:val="22"/>
          <w:szCs w:val="22"/>
          <w:lang/>
        </w:rPr>
        <w:t>Daniel B. Lipka</w:t>
      </w:r>
      <w:r w:rsidRPr="001745F3">
        <w:rPr>
          <w:rFonts w:ascii="Arial" w:hAnsi="Arial" w:cs="Arial"/>
          <w:sz w:val="22"/>
          <w:szCs w:val="22"/>
          <w:vertAlign w:val="superscript"/>
          <w:lang/>
        </w:rPr>
        <w:t>1</w:t>
      </w:r>
    </w:p>
    <w:p w14:paraId="3FD80DBC" w14:textId="1BE46D5D" w:rsidR="00AF6B12" w:rsidRPr="001745F3" w:rsidRDefault="00AF6B12" w:rsidP="00AF1387">
      <w:pPr>
        <w:spacing w:after="120"/>
        <w:jc w:val="both"/>
        <w:rPr>
          <w:rFonts w:ascii="Arial" w:hAnsi="Arial" w:cs="Arial"/>
          <w:b/>
          <w:bCs/>
          <w:sz w:val="22"/>
          <w:szCs w:val="22"/>
          <w:lang/>
        </w:rPr>
      </w:pPr>
    </w:p>
    <w:p w14:paraId="2544439B" w14:textId="3A60F5A6" w:rsidR="00AF6B12" w:rsidRPr="00F32C0A" w:rsidRDefault="00AF6B12" w:rsidP="00AF1387">
      <w:pPr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</w:rPr>
        <w:t>1</w:t>
      </w:r>
      <w:r w:rsidR="007104F3" w:rsidRPr="00F32C0A">
        <w:rPr>
          <w:rFonts w:ascii="Arial" w:hAnsi="Arial" w:cs="Arial"/>
          <w:sz w:val="20"/>
        </w:rPr>
        <w:t xml:space="preserve"> </w:t>
      </w: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>Section Translational Cancer Epigenomics, Division Translational Medical Oncology, German Cancer Research Center (DKFZ) &amp; National Center for Tumor Diseases (NCT), Heidelberg, Germany</w:t>
      </w:r>
    </w:p>
    <w:p w14:paraId="5D085757" w14:textId="3A165CA5" w:rsidR="001D1826" w:rsidRPr="00F32C0A" w:rsidRDefault="001D1826" w:rsidP="001D1826">
      <w:pPr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</w:rPr>
        <w:t>2</w:t>
      </w:r>
      <w:r w:rsidRPr="00F32C0A">
        <w:rPr>
          <w:rFonts w:ascii="Arial" w:hAnsi="Arial" w:cs="Arial"/>
          <w:sz w:val="20"/>
        </w:rPr>
        <w:t xml:space="preserve"> </w:t>
      </w: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 xml:space="preserve">Biomedical Informatics, Data Mining and Data Analytics, Faculty of Applied Computer Sciences, Augsburg University, </w:t>
      </w:r>
      <w:r w:rsidR="007104F3"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 xml:space="preserve">Augsburg, </w:t>
      </w: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>Germany</w:t>
      </w:r>
    </w:p>
    <w:p w14:paraId="7714B2E3" w14:textId="28E63C55" w:rsidR="001D1826" w:rsidRPr="00F32C0A" w:rsidRDefault="001D1826" w:rsidP="001D1826">
      <w:pPr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</w:rPr>
        <w:t>3</w:t>
      </w:r>
      <w:r w:rsidRPr="00F32C0A">
        <w:rPr>
          <w:rFonts w:ascii="Arial" w:hAnsi="Arial" w:cs="Arial"/>
          <w:sz w:val="20"/>
        </w:rPr>
        <w:t xml:space="preserve"> </w:t>
      </w:r>
      <w:r w:rsidR="003F755D"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>Division of Cancer Epigenomics</w:t>
      </w: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>, German Cancer Research Center (DKFZ), Heidelberg, Germany</w:t>
      </w:r>
    </w:p>
    <w:p w14:paraId="33392630" w14:textId="51D0BCEF" w:rsidR="003F755D" w:rsidRPr="00F32C0A" w:rsidRDefault="003F755D" w:rsidP="003F755D">
      <w:pPr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</w:rPr>
        <w:t>4</w:t>
      </w:r>
      <w:r w:rsidRPr="00F32C0A">
        <w:rPr>
          <w:rFonts w:ascii="Arial" w:hAnsi="Arial" w:cs="Arial"/>
          <w:sz w:val="20"/>
        </w:rPr>
        <w:t xml:space="preserve"> </w:t>
      </w: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 xml:space="preserve">Hematopoiesis and Leukemogenesis, </w:t>
      </w:r>
      <w:r w:rsidR="00F95B20"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lang/>
        </w:rPr>
        <w:t>Division of Pediatric Hematology and Oncology, Department of Pediatrics and Adolescent Medicine, Medical Center, Faculty of Medicine, University of Freiburg, Freiburg, Germany</w:t>
      </w:r>
    </w:p>
    <w:p w14:paraId="0A7B9794" w14:textId="45A9B3D6" w:rsidR="00C022DB" w:rsidRPr="00F32C0A" w:rsidRDefault="00C022DB" w:rsidP="00C022DB">
      <w:pPr>
        <w:spacing w:after="120"/>
        <w:jc w:val="both"/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</w:rPr>
        <w:t>5</w:t>
      </w:r>
      <w:r w:rsidRPr="00F32C0A">
        <w:rPr>
          <w:rFonts w:ascii="Arial" w:hAnsi="Arial" w:cs="Arial"/>
          <w:sz w:val="20"/>
        </w:rPr>
        <w:t xml:space="preserve"> </w:t>
      </w:r>
      <w:bookmarkStart w:id="1" w:name="_GoBack"/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>scOPEN</w:t>
      </w:r>
      <w:bookmarkEnd w:id="1"/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 xml:space="preserve"> Lab, German Cancer Research Center (DKFZ), Heidelberg, Germany</w:t>
      </w:r>
    </w:p>
    <w:p w14:paraId="5EEDF569" w14:textId="37CD2C2A" w:rsidR="00C022DB" w:rsidRPr="00F32C0A" w:rsidRDefault="00C022DB" w:rsidP="00C022DB">
      <w:pPr>
        <w:spacing w:after="120"/>
        <w:jc w:val="both"/>
        <w:rPr>
          <w:rFonts w:ascii="Arial" w:hAnsi="Arial" w:cs="Arial"/>
          <w:color w:val="000000" w:themeColor="text1"/>
          <w:sz w:val="18"/>
          <w:szCs w:val="20"/>
          <w:shd w:val="clear" w:color="auto" w:fill="FFFFFF"/>
          <w:lang/>
        </w:rPr>
      </w:pPr>
      <w:r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</w:rPr>
        <w:t>6</w:t>
      </w:r>
      <w:r w:rsidRPr="00F32C0A">
        <w:rPr>
          <w:rFonts w:ascii="Arial" w:hAnsi="Arial" w:cs="Arial"/>
          <w:sz w:val="20"/>
        </w:rPr>
        <w:t xml:space="preserve"> </w:t>
      </w: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lang/>
        </w:rPr>
        <w:t>Biosciences Institute, Newcastle University, Newcastle upon Tyne NE2 4HH, UK</w:t>
      </w:r>
    </w:p>
    <w:p w14:paraId="736E52DA" w14:textId="0368E560" w:rsidR="00C022DB" w:rsidRPr="00F32C0A" w:rsidRDefault="00C022DB" w:rsidP="00C022DB">
      <w:pPr>
        <w:spacing w:after="120"/>
        <w:jc w:val="both"/>
        <w:rPr>
          <w:rFonts w:ascii="Arial" w:hAnsi="Arial" w:cs="Arial"/>
          <w:color w:val="000000" w:themeColor="text1"/>
          <w:sz w:val="18"/>
          <w:szCs w:val="20"/>
          <w:shd w:val="clear" w:color="auto" w:fill="FFFFFF"/>
          <w:lang/>
        </w:rPr>
      </w:pPr>
      <w:r w:rsidRPr="00C022DB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  <w:lang/>
        </w:rPr>
        <w:t>7</w:t>
      </w:r>
      <w:r w:rsidRPr="00F32C0A">
        <w:rPr>
          <w:rFonts w:ascii="Arial" w:hAnsi="Arial" w:cs="Arial"/>
          <w:sz w:val="20"/>
          <w:lang/>
        </w:rPr>
        <w:t xml:space="preserve"> </w:t>
      </w: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lang/>
        </w:rPr>
        <w:t>Heidelberg Institute for Stem Cell Technology and Experimental Medicine (HI-STEM gGmbH), Heidelberg, Germany; Division of Stem Cells and Cancer, Deutsches Krebsforschungszentrum (DKFZ) and DKFZ–ZMBH Alliance, Heidelberg, Germany</w:t>
      </w:r>
    </w:p>
    <w:p w14:paraId="393F90B5" w14:textId="333B6357" w:rsidR="00C022DB" w:rsidRPr="00F32C0A" w:rsidRDefault="00C022DB" w:rsidP="00C022DB">
      <w:pPr>
        <w:spacing w:after="120"/>
        <w:jc w:val="both"/>
        <w:rPr>
          <w:rFonts w:ascii="Arial" w:hAnsi="Arial" w:cs="Arial"/>
          <w:color w:val="000000" w:themeColor="text1"/>
          <w:sz w:val="18"/>
          <w:szCs w:val="20"/>
          <w:shd w:val="clear" w:color="auto" w:fill="FFFFFF"/>
          <w:lang/>
        </w:rPr>
      </w:pPr>
      <w:r w:rsidRPr="00C022DB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</w:rPr>
        <w:t>8</w:t>
      </w:r>
      <w:r w:rsidRPr="00F32C0A">
        <w:rPr>
          <w:rFonts w:ascii="Arial" w:hAnsi="Arial" w:cs="Arial"/>
          <w:sz w:val="20"/>
          <w:lang/>
        </w:rPr>
        <w:t xml:space="preserve"> </w:t>
      </w: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lang/>
        </w:rPr>
        <w:t>Comprehensive Cancer Center Ulm, University Hospital of Ulm, Ulm, Germany</w:t>
      </w:r>
    </w:p>
    <w:p w14:paraId="579F7F79" w14:textId="3CFDF54C" w:rsidR="00C022DB" w:rsidRDefault="00C022DB" w:rsidP="00C022DB">
      <w:pPr>
        <w:spacing w:after="120"/>
        <w:jc w:val="both"/>
        <w:rPr>
          <w:rFonts w:ascii="Arial" w:hAnsi="Arial" w:cs="Arial"/>
          <w:color w:val="000000" w:themeColor="text1"/>
          <w:sz w:val="18"/>
          <w:szCs w:val="20"/>
          <w:shd w:val="clear" w:color="auto" w:fill="FFFFFF"/>
          <w:lang/>
        </w:rPr>
      </w:pPr>
      <w:r w:rsidRPr="00C022DB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</w:rPr>
        <w:t>9</w:t>
      </w:r>
      <w:r w:rsidRPr="00F32C0A">
        <w:rPr>
          <w:rFonts w:ascii="Arial" w:hAnsi="Arial" w:cs="Arial"/>
          <w:sz w:val="20"/>
          <w:lang/>
        </w:rPr>
        <w:t xml:space="preserve"> </w:t>
      </w: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lang/>
        </w:rPr>
        <w:t>Division of Pediatric Hematology and Oncology, Department of Pediatrics and Adolescent Medicine, Medical Center, Faculty of Medicine, University of Freiburg, Freiburg, Germany</w:t>
      </w:r>
    </w:p>
    <w:p w14:paraId="2AE7761B" w14:textId="544C4885" w:rsidR="00C022DB" w:rsidRPr="00F32C0A" w:rsidRDefault="00C022DB" w:rsidP="00C022DB">
      <w:pPr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</w:rPr>
        <w:t>10</w:t>
      </w:r>
      <w:r w:rsidRPr="00F32C0A">
        <w:rPr>
          <w:rFonts w:ascii="Arial" w:hAnsi="Arial" w:cs="Arial"/>
          <w:sz w:val="20"/>
        </w:rPr>
        <w:t xml:space="preserve"> </w:t>
      </w: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>Division of Pediatric Oncology, Children's Hospital of Philadelphia, Philadelphia, USA</w:t>
      </w:r>
    </w:p>
    <w:p w14:paraId="3C6E1991" w14:textId="0624CC1D" w:rsidR="007104F3" w:rsidRDefault="00C022DB" w:rsidP="007104F3">
      <w:pPr>
        <w:spacing w:after="120"/>
        <w:jc w:val="both"/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</w:pPr>
      <w:r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</w:rPr>
        <w:t>11</w:t>
      </w:r>
      <w:r w:rsidR="007104F3" w:rsidRPr="00F32C0A">
        <w:rPr>
          <w:rFonts w:ascii="Arial" w:hAnsi="Arial" w:cs="Arial"/>
          <w:sz w:val="20"/>
        </w:rPr>
        <w:t xml:space="preserve"> </w:t>
      </w:r>
      <w:r w:rsidR="007104F3"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>Department of Neuroradiology, Medical Center - University of Freiburg, Faculty of Medicine, University of Freiburg, Freiburg, Germany</w:t>
      </w:r>
    </w:p>
    <w:p w14:paraId="4CB7380C" w14:textId="2E91FCA1" w:rsidR="00C022DB" w:rsidRPr="008B29D6" w:rsidRDefault="00C022DB" w:rsidP="007104F3">
      <w:pPr>
        <w:spacing w:after="120"/>
        <w:jc w:val="both"/>
        <w:rPr>
          <w:rFonts w:ascii="Arial" w:hAnsi="Arial" w:cs="Arial"/>
          <w:color w:val="000000" w:themeColor="text1"/>
          <w:sz w:val="18"/>
          <w:szCs w:val="20"/>
          <w:shd w:val="clear" w:color="auto" w:fill="FFFFFF"/>
          <w:lang/>
        </w:rPr>
      </w:pPr>
      <w:r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</w:rPr>
        <w:t>12</w:t>
      </w:r>
      <w:r w:rsidRPr="00F32C0A">
        <w:rPr>
          <w:rFonts w:ascii="Arial" w:hAnsi="Arial" w:cs="Arial"/>
          <w:sz w:val="20"/>
        </w:rPr>
        <w:t xml:space="preserve"> </w:t>
      </w:r>
      <w:r w:rsidR="008B29D6" w:rsidRPr="008B29D6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lang/>
        </w:rPr>
        <w:t>Heidelberg Institute for Stem Cell Technology and Experimental Medicine (HI-STEM gGmbH), Heidelberg, Germany; Division of Stem Cells and Cancer, Deutsches Krebsforschungszentrum (DKFZ), and DKFZ-ZMBH Alliance, Heidelberg, Germany; Department of Hematology, Oncology and Rheumatology, University of Heidelberg, Heidelberg, Germany</w:t>
      </w:r>
    </w:p>
    <w:p w14:paraId="612394EB" w14:textId="7DA2E38B" w:rsidR="004D1B77" w:rsidRDefault="004D1B77" w:rsidP="003B43DE">
      <w:pPr>
        <w:spacing w:after="120"/>
        <w:jc w:val="both"/>
        <w:rPr>
          <w:rFonts w:ascii="Arial" w:hAnsi="Arial" w:cs="Arial"/>
          <w:color w:val="000000" w:themeColor="text1"/>
          <w:sz w:val="18"/>
          <w:szCs w:val="20"/>
          <w:shd w:val="clear" w:color="auto" w:fill="FFFFFF"/>
          <w:lang/>
        </w:rPr>
      </w:pP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  <w:lang/>
        </w:rPr>
        <w:t>1</w:t>
      </w:r>
      <w:r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</w:rPr>
        <w:t>3</w:t>
      </w:r>
      <w:r w:rsidRPr="00F32C0A">
        <w:rPr>
          <w:rFonts w:ascii="Arial" w:hAnsi="Arial" w:cs="Arial"/>
          <w:sz w:val="20"/>
          <w:lang/>
        </w:rPr>
        <w:t xml:space="preserve"> </w:t>
      </w:r>
      <w:r w:rsidRPr="004D1B77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lang/>
        </w:rPr>
        <w:t>Wellcome Sanger Institute, Hinxton, UK</w:t>
      </w:r>
    </w:p>
    <w:p w14:paraId="6D005297" w14:textId="0243AA12" w:rsidR="004D1B77" w:rsidRDefault="004D1B77" w:rsidP="003B43DE">
      <w:pPr>
        <w:spacing w:after="120"/>
        <w:jc w:val="both"/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</w:pP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  <w:lang/>
        </w:rPr>
        <w:t>1</w:t>
      </w:r>
      <w:r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</w:rPr>
        <w:t>4</w:t>
      </w:r>
      <w:r w:rsidRPr="00F32C0A">
        <w:rPr>
          <w:rFonts w:ascii="Arial" w:hAnsi="Arial" w:cs="Arial"/>
          <w:sz w:val="20"/>
          <w:lang/>
        </w:rPr>
        <w:t xml:space="preserve"> </w:t>
      </w:r>
      <w:r w:rsidRPr="004D1B77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lang/>
        </w:rPr>
        <w:t>European Molecular Biology Laboratory, European Bioinformatics Institute (EMBL-EBI), Wellcome Genome Campus, Hinxton, Cambridgeshire, UK</w:t>
      </w:r>
      <w:r w:rsidRPr="004D1B77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>; European Molecular Biology Laboratory, Genome Biology Unit, Heidelberg, Germany</w:t>
      </w:r>
      <w:r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 xml:space="preserve">; </w:t>
      </w:r>
      <w:r w:rsidRPr="004D1B77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>Division of Computational Genomics and Systems Genetics, German Cancer Research Center (DKFZ), Heidelberg, Germany</w:t>
      </w:r>
    </w:p>
    <w:p w14:paraId="426C93E1" w14:textId="60B91EAE" w:rsidR="00C022DB" w:rsidRPr="00F32C0A" w:rsidRDefault="00C022DB" w:rsidP="00C022DB">
      <w:pPr>
        <w:spacing w:after="120"/>
        <w:jc w:val="both"/>
        <w:rPr>
          <w:rFonts w:ascii="Arial" w:hAnsi="Arial" w:cs="Arial"/>
          <w:color w:val="000000" w:themeColor="text1"/>
          <w:sz w:val="18"/>
          <w:szCs w:val="20"/>
          <w:shd w:val="clear" w:color="auto" w:fill="FFFFFF"/>
          <w:lang/>
        </w:rPr>
      </w:pP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  <w:lang/>
        </w:rPr>
        <w:t>1</w:t>
      </w:r>
      <w:r w:rsidRPr="008B29D6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</w:rPr>
        <w:t>5</w:t>
      </w:r>
      <w:r w:rsidRPr="00F32C0A">
        <w:rPr>
          <w:rFonts w:ascii="Arial" w:hAnsi="Arial" w:cs="Arial"/>
          <w:sz w:val="20"/>
          <w:lang/>
        </w:rPr>
        <w:t xml:space="preserve"> </w:t>
      </w: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lang/>
        </w:rPr>
        <w:t>Berlin Institute of Health (BIH), Charité Universitätsmedizin Berlin, Berlin, Germany; Max Delbrück Center for Molecular Medicine in the Helmholtz Association, Berlin Institute for Medical Systems Biology, Berlin, Germany</w:t>
      </w:r>
    </w:p>
    <w:p w14:paraId="78E031E7" w14:textId="3F83A83F" w:rsidR="001745F3" w:rsidRPr="001745F3" w:rsidRDefault="001745F3" w:rsidP="003B43DE">
      <w:pPr>
        <w:spacing w:after="120"/>
        <w:jc w:val="both"/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</w:pP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  <w:lang/>
        </w:rPr>
        <w:t>1</w:t>
      </w:r>
      <w:r w:rsidR="008B29D6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vertAlign w:val="superscript"/>
        </w:rPr>
        <w:t>6</w:t>
      </w:r>
      <w:r w:rsidRPr="00F32C0A">
        <w:rPr>
          <w:rFonts w:ascii="Arial" w:hAnsi="Arial" w:cs="Arial"/>
          <w:sz w:val="20"/>
          <w:lang/>
        </w:rPr>
        <w:t xml:space="preserve"> </w:t>
      </w:r>
      <w:r w:rsidRPr="001745F3">
        <w:rPr>
          <w:rFonts w:ascii="Arial" w:hAnsi="Arial" w:cs="Arial"/>
          <w:color w:val="000000" w:themeColor="text1"/>
          <w:sz w:val="18"/>
          <w:szCs w:val="20"/>
          <w:shd w:val="clear" w:color="auto" w:fill="FFFFFF"/>
          <w:lang/>
        </w:rPr>
        <w:t>Center for Personalized Medicine Heidelberg (ZPM), Heidelberg, Germany</w:t>
      </w:r>
      <w:r w:rsidRPr="001745F3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 xml:space="preserve">, </w:t>
      </w:r>
      <w:r w:rsidRPr="00F32C0A">
        <w:rPr>
          <w:rFonts w:ascii="Arial" w:hAnsi="Arial" w:cs="Arial"/>
          <w:color w:val="000000" w:themeColor="text1"/>
          <w:sz w:val="18"/>
          <w:szCs w:val="20"/>
          <w:shd w:val="clear" w:color="auto" w:fill="FFFFFF"/>
        </w:rPr>
        <w:t>Division Translational Medical Oncology, German Cancer Research Center (DKFZ) &amp; National Center for Tumor Diseases (NCT), Heidelberg, Germany</w:t>
      </w:r>
    </w:p>
    <w:p w14:paraId="68D44E67" w14:textId="77777777" w:rsidR="0032257F" w:rsidRDefault="0032257F" w:rsidP="00AF1387">
      <w:pPr>
        <w:spacing w:after="120"/>
        <w:jc w:val="both"/>
        <w:rPr>
          <w:rFonts w:ascii="Arial" w:hAnsi="Arial" w:cs="Arial"/>
          <w:b/>
          <w:bCs/>
          <w:sz w:val="22"/>
          <w:szCs w:val="22"/>
          <w:lang/>
        </w:rPr>
      </w:pPr>
    </w:p>
    <w:p w14:paraId="50742628" w14:textId="688147CA" w:rsidR="00C4730E" w:rsidRPr="00A47489" w:rsidRDefault="00BA3569" w:rsidP="00AF1387">
      <w:pPr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 w:rsidRPr="00A47489">
        <w:rPr>
          <w:rFonts w:ascii="Arial" w:hAnsi="Arial" w:cs="Arial"/>
          <w:sz w:val="22"/>
          <w:szCs w:val="22"/>
        </w:rPr>
        <w:t>Juvenile myelomonocytic leukemia (JMML) is a myeloproliferative neoplasm of early childhood</w:t>
      </w:r>
      <w:r w:rsidR="00FC1D4F">
        <w:rPr>
          <w:rFonts w:ascii="Arial" w:hAnsi="Arial" w:cs="Arial"/>
          <w:sz w:val="22"/>
          <w:szCs w:val="22"/>
        </w:rPr>
        <w:t xml:space="preserve">, </w:t>
      </w:r>
      <w:del w:id="2" w:author="Joschka Hey" w:date="2022-07-28T18:54:00Z">
        <w:r w:rsidR="00FC1D4F" w:rsidDel="008F4228">
          <w:rPr>
            <w:rFonts w:ascii="Arial" w:hAnsi="Arial" w:cs="Arial"/>
            <w:sz w:val="22"/>
            <w:szCs w:val="22"/>
          </w:rPr>
          <w:delText>which is</w:delText>
        </w:r>
        <w:r w:rsidRPr="00A47489" w:rsidDel="008F4228">
          <w:rPr>
            <w:rFonts w:ascii="Arial" w:hAnsi="Arial" w:cs="Arial"/>
            <w:sz w:val="22"/>
            <w:szCs w:val="22"/>
          </w:rPr>
          <w:delText xml:space="preserve"> </w:delText>
        </w:r>
      </w:del>
      <w:r w:rsidRPr="00A47489">
        <w:rPr>
          <w:rFonts w:ascii="Arial" w:hAnsi="Arial" w:cs="Arial"/>
          <w:sz w:val="22"/>
          <w:szCs w:val="22"/>
        </w:rPr>
        <w:t>characterized by</w:t>
      </w:r>
      <w:r w:rsidR="00B96CF0" w:rsidRPr="00A47489">
        <w:rPr>
          <w:rFonts w:ascii="Arial" w:hAnsi="Arial" w:cs="Arial"/>
          <w:sz w:val="22"/>
          <w:szCs w:val="22"/>
        </w:rPr>
        <w:t xml:space="preserve"> </w:t>
      </w:r>
      <w:del w:id="3" w:author="Joschka Hey" w:date="2022-07-28T18:54:00Z">
        <w:r w:rsidR="00B96CF0" w:rsidRPr="00A47489" w:rsidDel="008F4228">
          <w:rPr>
            <w:rFonts w:ascii="Arial" w:hAnsi="Arial" w:cs="Arial"/>
            <w:sz w:val="22"/>
            <w:szCs w:val="22"/>
          </w:rPr>
          <w:delText xml:space="preserve">highly </w:delText>
        </w:r>
      </w:del>
      <w:r w:rsidR="00B96CF0" w:rsidRPr="00A47489">
        <w:rPr>
          <w:rFonts w:ascii="Arial" w:hAnsi="Arial" w:cs="Arial"/>
          <w:sz w:val="22"/>
          <w:szCs w:val="22"/>
        </w:rPr>
        <w:t xml:space="preserve">heterogenous clinical </w:t>
      </w:r>
      <w:r w:rsidR="00FC1D4F">
        <w:rPr>
          <w:rFonts w:ascii="Arial" w:hAnsi="Arial" w:cs="Arial"/>
          <w:sz w:val="22"/>
          <w:szCs w:val="22"/>
        </w:rPr>
        <w:t>outcomes ranging</w:t>
      </w:r>
      <w:r w:rsidRPr="00A47489">
        <w:rPr>
          <w:rFonts w:ascii="Arial" w:hAnsi="Arial" w:cs="Arial"/>
          <w:sz w:val="22"/>
          <w:szCs w:val="22"/>
        </w:rPr>
        <w:t xml:space="preserve"> from spontaneous resolution </w:t>
      </w:r>
      <w:r w:rsidR="00C4730E" w:rsidRPr="00A47489">
        <w:rPr>
          <w:rFonts w:ascii="Arial" w:hAnsi="Arial" w:cs="Arial"/>
          <w:sz w:val="22"/>
          <w:szCs w:val="22"/>
        </w:rPr>
        <w:t xml:space="preserve">to </w:t>
      </w:r>
      <w:r w:rsidR="00D462F2">
        <w:rPr>
          <w:rFonts w:ascii="Arial" w:hAnsi="Arial" w:cs="Arial"/>
          <w:sz w:val="22"/>
          <w:szCs w:val="22"/>
        </w:rPr>
        <w:t>early</w:t>
      </w:r>
      <w:r w:rsidRPr="00A47489">
        <w:rPr>
          <w:rFonts w:ascii="Arial" w:hAnsi="Arial" w:cs="Arial"/>
          <w:sz w:val="22"/>
          <w:szCs w:val="22"/>
        </w:rPr>
        <w:t xml:space="preserve"> relapse after hematopoietic stem cell transplantation</w:t>
      </w:r>
      <w:r w:rsidR="00C4730E" w:rsidRPr="00A47489">
        <w:rPr>
          <w:rFonts w:ascii="Arial" w:hAnsi="Arial" w:cs="Arial"/>
          <w:sz w:val="22"/>
          <w:szCs w:val="22"/>
        </w:rPr>
        <w:t xml:space="preserve"> (HSCT)</w:t>
      </w:r>
      <w:r w:rsidRPr="00A47489">
        <w:rPr>
          <w:rFonts w:ascii="Arial" w:hAnsi="Arial" w:cs="Arial"/>
          <w:sz w:val="22"/>
          <w:szCs w:val="22"/>
        </w:rPr>
        <w:t>.</w:t>
      </w:r>
      <w:r w:rsidR="00C4730E" w:rsidRPr="00A47489">
        <w:rPr>
          <w:rFonts w:ascii="Arial" w:hAnsi="Arial" w:cs="Arial"/>
          <w:sz w:val="22"/>
          <w:szCs w:val="22"/>
        </w:rPr>
        <w:t xml:space="preserve"> </w:t>
      </w:r>
      <w:r w:rsidR="00D462F2">
        <w:rPr>
          <w:rFonts w:ascii="Arial" w:hAnsi="Arial" w:cs="Arial"/>
          <w:sz w:val="22"/>
          <w:szCs w:val="22"/>
        </w:rPr>
        <w:t>Established</w:t>
      </w:r>
      <w:r w:rsidR="00D462F2" w:rsidRPr="00A47489">
        <w:rPr>
          <w:rFonts w:ascii="Arial" w:hAnsi="Arial" w:cs="Arial"/>
          <w:sz w:val="22"/>
          <w:szCs w:val="22"/>
        </w:rPr>
        <w:t xml:space="preserve"> </w:t>
      </w:r>
      <w:r w:rsidR="00346779" w:rsidRPr="00A47489">
        <w:rPr>
          <w:rFonts w:ascii="Arial" w:hAnsi="Arial" w:cs="Arial"/>
          <w:sz w:val="22"/>
          <w:szCs w:val="22"/>
        </w:rPr>
        <w:t xml:space="preserve">clinical risk factors </w:t>
      </w:r>
      <w:del w:id="4" w:author="Joschka Hey" w:date="2022-07-28T18:54:00Z">
        <w:r w:rsidR="00346779" w:rsidRPr="00A47489" w:rsidDel="008F4228">
          <w:rPr>
            <w:rFonts w:ascii="Arial" w:hAnsi="Arial" w:cs="Arial"/>
            <w:sz w:val="22"/>
            <w:szCs w:val="22"/>
          </w:rPr>
          <w:delText>as well as</w:delText>
        </w:r>
      </w:del>
      <w:ins w:id="5" w:author="Joschka Hey" w:date="2022-07-28T18:54:00Z">
        <w:r w:rsidR="008F4228">
          <w:rPr>
            <w:rFonts w:ascii="Arial" w:hAnsi="Arial" w:cs="Arial"/>
            <w:sz w:val="22"/>
            <w:szCs w:val="22"/>
          </w:rPr>
          <w:t>and</w:t>
        </w:r>
      </w:ins>
      <w:r w:rsidR="00346779" w:rsidRPr="00A47489">
        <w:rPr>
          <w:rFonts w:ascii="Arial" w:hAnsi="Arial" w:cs="Arial"/>
          <w:sz w:val="22"/>
          <w:szCs w:val="22"/>
        </w:rPr>
        <w:t xml:space="preserve"> characteristic mutational patterns do not fully explain this heterogeneity. </w:t>
      </w:r>
      <w:r w:rsidR="00D462F2">
        <w:rPr>
          <w:rFonts w:ascii="Arial" w:hAnsi="Arial" w:cs="Arial"/>
          <w:sz w:val="22"/>
          <w:szCs w:val="22"/>
        </w:rPr>
        <w:t>Recently, w</w:t>
      </w:r>
      <w:r w:rsidR="00C4730E" w:rsidRPr="00A47489">
        <w:rPr>
          <w:rFonts w:ascii="Arial" w:hAnsi="Arial" w:cs="Arial"/>
          <w:sz w:val="22"/>
          <w:szCs w:val="22"/>
        </w:rPr>
        <w:t>e</w:t>
      </w:r>
      <w:r w:rsidR="00376A48">
        <w:rPr>
          <w:rFonts w:ascii="Arial" w:hAnsi="Arial" w:cs="Arial"/>
          <w:sz w:val="22"/>
          <w:szCs w:val="22"/>
        </w:rPr>
        <w:t xml:space="preserve"> and others</w:t>
      </w:r>
      <w:r w:rsidR="00C4730E" w:rsidRPr="00A47489">
        <w:rPr>
          <w:rFonts w:ascii="Arial" w:hAnsi="Arial" w:cs="Arial"/>
          <w:sz w:val="22"/>
          <w:szCs w:val="22"/>
        </w:rPr>
        <w:t xml:space="preserve"> </w:t>
      </w:r>
      <w:r w:rsidR="00376A48">
        <w:rPr>
          <w:rFonts w:ascii="Arial" w:hAnsi="Arial" w:cs="Arial"/>
          <w:sz w:val="22"/>
          <w:szCs w:val="22"/>
        </w:rPr>
        <w:t xml:space="preserve">identified </w:t>
      </w:r>
      <w:ins w:id="6" w:author="Joschka Hey" w:date="2022-07-28T18:56:00Z">
        <w:r w:rsidR="008F4228" w:rsidRPr="00A47489">
          <w:rPr>
            <w:rFonts w:ascii="Arial" w:hAnsi="Arial" w:cs="Arial"/>
            <w:sz w:val="22"/>
            <w:szCs w:val="22"/>
          </w:rPr>
          <w:t>JMML</w:t>
        </w:r>
        <w:r w:rsidR="008F4228">
          <w:rPr>
            <w:rFonts w:ascii="Arial" w:hAnsi="Arial" w:cs="Arial"/>
            <w:sz w:val="22"/>
            <w:szCs w:val="22"/>
          </w:rPr>
          <w:t xml:space="preserve"> </w:t>
        </w:r>
      </w:ins>
      <w:r w:rsidR="00C4730E" w:rsidRPr="00A47489">
        <w:rPr>
          <w:rFonts w:ascii="Arial" w:hAnsi="Arial" w:cs="Arial"/>
          <w:sz w:val="22"/>
          <w:szCs w:val="22"/>
        </w:rPr>
        <w:t xml:space="preserve">DNA methylation subgroups </w:t>
      </w:r>
      <w:del w:id="7" w:author="Joschka Hey" w:date="2022-07-28T18:56:00Z">
        <w:r w:rsidR="00C4730E" w:rsidRPr="00A47489" w:rsidDel="008F4228">
          <w:rPr>
            <w:rFonts w:ascii="Arial" w:hAnsi="Arial" w:cs="Arial"/>
            <w:sz w:val="22"/>
            <w:szCs w:val="22"/>
          </w:rPr>
          <w:delText>in JMML</w:delText>
        </w:r>
        <w:r w:rsidR="00376A48" w:rsidDel="008F4228">
          <w:rPr>
            <w:rFonts w:ascii="Arial" w:hAnsi="Arial" w:cs="Arial"/>
            <w:sz w:val="22"/>
            <w:szCs w:val="22"/>
          </w:rPr>
          <w:delText xml:space="preserve"> </w:delText>
        </w:r>
      </w:del>
      <w:r w:rsidR="00376A48">
        <w:rPr>
          <w:rFonts w:ascii="Arial" w:hAnsi="Arial" w:cs="Arial"/>
          <w:sz w:val="22"/>
          <w:szCs w:val="22"/>
        </w:rPr>
        <w:t>(Lipka et al., Nat Commun 2017; Stieglitz et al., Nat Commun 2017; Muramatsu et al., Blood 2018)</w:t>
      </w:r>
      <w:ins w:id="8" w:author="Joschka Hey" w:date="2022-07-28T18:55:00Z">
        <w:r w:rsidR="008F4228">
          <w:rPr>
            <w:rFonts w:ascii="Arial" w:hAnsi="Arial" w:cs="Arial"/>
            <w:sz w:val="22"/>
            <w:szCs w:val="22"/>
          </w:rPr>
          <w:t xml:space="preserve"> t</w:t>
        </w:r>
      </w:ins>
      <w:ins w:id="9" w:author="Joschka Hey" w:date="2022-07-28T18:56:00Z">
        <w:r w:rsidR="008F4228">
          <w:rPr>
            <w:rFonts w:ascii="Arial" w:hAnsi="Arial" w:cs="Arial"/>
            <w:sz w:val="22"/>
            <w:szCs w:val="22"/>
          </w:rPr>
          <w:t xml:space="preserve">hat </w:t>
        </w:r>
      </w:ins>
      <w:del w:id="10" w:author="Joschka Hey" w:date="2022-07-28T18:55:00Z">
        <w:r w:rsidR="00376A48" w:rsidDel="008F4228">
          <w:rPr>
            <w:rFonts w:ascii="Arial" w:hAnsi="Arial" w:cs="Arial"/>
            <w:sz w:val="22"/>
            <w:szCs w:val="22"/>
          </w:rPr>
          <w:delText xml:space="preserve">. These </w:delText>
        </w:r>
        <w:r w:rsidR="00723C3C" w:rsidDel="008F4228">
          <w:rPr>
            <w:rFonts w:ascii="Arial" w:hAnsi="Arial" w:cs="Arial"/>
            <w:sz w:val="22"/>
            <w:szCs w:val="22"/>
          </w:rPr>
          <w:delText>epigenetic</w:delText>
        </w:r>
        <w:r w:rsidR="00376A48" w:rsidDel="008F4228">
          <w:rPr>
            <w:rFonts w:ascii="Arial" w:hAnsi="Arial" w:cs="Arial"/>
            <w:sz w:val="22"/>
            <w:szCs w:val="22"/>
          </w:rPr>
          <w:delText xml:space="preserve"> subgroups </w:delText>
        </w:r>
      </w:del>
      <w:r w:rsidR="00376A48">
        <w:rPr>
          <w:rFonts w:ascii="Arial" w:hAnsi="Arial" w:cs="Arial"/>
          <w:sz w:val="22"/>
          <w:szCs w:val="22"/>
        </w:rPr>
        <w:t xml:space="preserve">were shown to be </w:t>
      </w:r>
      <w:r w:rsidR="00C4730E" w:rsidRPr="00A47489">
        <w:rPr>
          <w:rFonts w:ascii="Arial" w:hAnsi="Arial" w:cs="Arial"/>
          <w:sz w:val="22"/>
          <w:szCs w:val="22"/>
        </w:rPr>
        <w:t xml:space="preserve">the only significant </w:t>
      </w:r>
      <w:r w:rsidR="00376A48">
        <w:rPr>
          <w:rFonts w:ascii="Arial" w:hAnsi="Arial" w:cs="Arial"/>
          <w:sz w:val="22"/>
          <w:szCs w:val="22"/>
        </w:rPr>
        <w:t xml:space="preserve">factor for predicting overall survival and thus might </w:t>
      </w:r>
      <w:r w:rsidR="00146F63">
        <w:rPr>
          <w:rFonts w:ascii="Arial" w:hAnsi="Arial" w:cs="Arial"/>
          <w:sz w:val="22"/>
          <w:szCs w:val="22"/>
        </w:rPr>
        <w:t>facilitate the design of risk-stratified clinical trials</w:t>
      </w:r>
      <w:r w:rsidR="00174827" w:rsidRPr="00A47489">
        <w:rPr>
          <w:rFonts w:ascii="Arial" w:hAnsi="Arial" w:cs="Arial"/>
          <w:sz w:val="22"/>
          <w:szCs w:val="22"/>
        </w:rPr>
        <w:t xml:space="preserve"> (Schönung et al.</w:t>
      </w:r>
      <w:r w:rsidR="0063289D">
        <w:rPr>
          <w:rFonts w:ascii="Arial" w:hAnsi="Arial" w:cs="Arial"/>
          <w:sz w:val="22"/>
          <w:szCs w:val="22"/>
        </w:rPr>
        <w:t>,</w:t>
      </w:r>
      <w:r w:rsidR="00174827" w:rsidRPr="00A47489">
        <w:rPr>
          <w:rFonts w:ascii="Arial" w:hAnsi="Arial" w:cs="Arial"/>
          <w:sz w:val="22"/>
          <w:szCs w:val="22"/>
        </w:rPr>
        <w:t xml:space="preserve"> Clinical Cancer Research</w:t>
      </w:r>
      <w:r w:rsidR="0063289D">
        <w:rPr>
          <w:rFonts w:ascii="Arial" w:hAnsi="Arial" w:cs="Arial"/>
          <w:sz w:val="22"/>
          <w:szCs w:val="22"/>
        </w:rPr>
        <w:t xml:space="preserve"> </w:t>
      </w:r>
      <w:r w:rsidR="0063289D">
        <w:rPr>
          <w:rFonts w:ascii="Arial" w:hAnsi="Arial" w:cs="Arial"/>
          <w:sz w:val="22"/>
          <w:szCs w:val="22"/>
        </w:rPr>
        <w:lastRenderedPageBreak/>
        <w:t>2021</w:t>
      </w:r>
      <w:r w:rsidR="00174827" w:rsidRPr="00A47489">
        <w:rPr>
          <w:rFonts w:ascii="Arial" w:hAnsi="Arial" w:cs="Arial"/>
          <w:sz w:val="22"/>
          <w:szCs w:val="22"/>
        </w:rPr>
        <w:t>)</w:t>
      </w:r>
      <w:r w:rsidR="005B7529" w:rsidRPr="00A47489">
        <w:rPr>
          <w:rFonts w:ascii="Arial" w:hAnsi="Arial" w:cs="Arial"/>
          <w:sz w:val="22"/>
          <w:szCs w:val="22"/>
        </w:rPr>
        <w:t xml:space="preserve">. </w:t>
      </w:r>
      <w:r w:rsidR="00146F63">
        <w:rPr>
          <w:rFonts w:ascii="Arial" w:hAnsi="Arial" w:cs="Arial"/>
          <w:sz w:val="22"/>
          <w:szCs w:val="22"/>
        </w:rPr>
        <w:t xml:space="preserve">Together, </w:t>
      </w:r>
      <w:del w:id="11" w:author="Joschka Hey" w:date="2022-07-28T18:57:00Z">
        <w:r w:rsidR="000750E5" w:rsidDel="008F4228">
          <w:rPr>
            <w:rFonts w:ascii="Arial" w:hAnsi="Arial" w:cs="Arial"/>
            <w:sz w:val="22"/>
            <w:szCs w:val="22"/>
          </w:rPr>
          <w:delText>this</w:delText>
        </w:r>
        <w:r w:rsidR="00146F63" w:rsidDel="008F4228">
          <w:rPr>
            <w:rFonts w:ascii="Arial" w:hAnsi="Arial" w:cs="Arial"/>
            <w:sz w:val="22"/>
            <w:szCs w:val="22"/>
          </w:rPr>
          <w:delText xml:space="preserve"> data</w:delText>
        </w:r>
      </w:del>
      <w:ins w:id="12" w:author="Joschka Hey" w:date="2022-07-28T18:57:00Z">
        <w:r w:rsidR="008F4228">
          <w:rPr>
            <w:rFonts w:ascii="Arial" w:hAnsi="Arial" w:cs="Arial"/>
            <w:sz w:val="22"/>
            <w:szCs w:val="22"/>
          </w:rPr>
          <w:t>these findings</w:t>
        </w:r>
      </w:ins>
      <w:r w:rsidR="00146F63">
        <w:rPr>
          <w:rFonts w:ascii="Arial" w:hAnsi="Arial" w:cs="Arial"/>
          <w:sz w:val="22"/>
          <w:szCs w:val="22"/>
        </w:rPr>
        <w:t xml:space="preserve"> suggest</w:t>
      </w:r>
      <w:del w:id="13" w:author="Joschka Hey" w:date="2022-07-28T18:57:00Z">
        <w:r w:rsidR="000750E5" w:rsidDel="008F4228">
          <w:rPr>
            <w:rFonts w:ascii="Arial" w:hAnsi="Arial" w:cs="Arial"/>
            <w:sz w:val="22"/>
            <w:szCs w:val="22"/>
          </w:rPr>
          <w:delText>s</w:delText>
        </w:r>
      </w:del>
      <w:r w:rsidR="00146F63">
        <w:rPr>
          <w:rFonts w:ascii="Arial" w:hAnsi="Arial" w:cs="Arial"/>
          <w:sz w:val="22"/>
          <w:szCs w:val="22"/>
        </w:rPr>
        <w:t xml:space="preserve"> a functional role for DNA methylation in the molecular pathogenesis of JMML. </w:t>
      </w:r>
    </w:p>
    <w:p w14:paraId="60378F95" w14:textId="3237A234" w:rsidR="00BA3569" w:rsidRPr="00A47489" w:rsidRDefault="00146F63" w:rsidP="00346779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elucidate the molecular </w:t>
      </w:r>
      <w:r w:rsidR="006F0529">
        <w:rPr>
          <w:rFonts w:ascii="Arial" w:hAnsi="Arial" w:cs="Arial"/>
          <w:sz w:val="22"/>
          <w:szCs w:val="22"/>
        </w:rPr>
        <w:t xml:space="preserve">pathways altered in </w:t>
      </w:r>
      <w:del w:id="14" w:author="Joschka Hey" w:date="2022-07-28T18:58:00Z">
        <w:r w:rsidR="006F0529" w:rsidRPr="00A47489" w:rsidDel="008F4228">
          <w:rPr>
            <w:rFonts w:ascii="Arial" w:hAnsi="Arial" w:cs="Arial"/>
            <w:sz w:val="22"/>
            <w:szCs w:val="22"/>
          </w:rPr>
          <w:delText xml:space="preserve">epigenetic </w:delText>
        </w:r>
      </w:del>
      <w:r w:rsidR="006F0529">
        <w:rPr>
          <w:rFonts w:ascii="Arial" w:hAnsi="Arial" w:cs="Arial"/>
          <w:sz w:val="22"/>
          <w:szCs w:val="22"/>
        </w:rPr>
        <w:t xml:space="preserve">JMML </w:t>
      </w:r>
      <w:r w:rsidR="006F0529" w:rsidRPr="00A47489">
        <w:rPr>
          <w:rFonts w:ascii="Arial" w:hAnsi="Arial" w:cs="Arial"/>
          <w:sz w:val="22"/>
          <w:szCs w:val="22"/>
        </w:rPr>
        <w:t>subgroups</w:t>
      </w:r>
      <w:r w:rsidR="00BF26A5">
        <w:rPr>
          <w:rFonts w:ascii="Arial" w:hAnsi="Arial" w:cs="Arial"/>
          <w:sz w:val="22"/>
          <w:szCs w:val="22"/>
        </w:rPr>
        <w:t xml:space="preserve"> and </w:t>
      </w:r>
      <w:r w:rsidR="00BF26A5" w:rsidRPr="00A47489">
        <w:rPr>
          <w:rFonts w:ascii="Arial" w:hAnsi="Arial" w:cs="Arial"/>
          <w:sz w:val="22"/>
          <w:szCs w:val="22"/>
        </w:rPr>
        <w:t xml:space="preserve">especially the </w:t>
      </w:r>
      <w:r w:rsidR="00493860">
        <w:rPr>
          <w:rFonts w:ascii="Arial" w:hAnsi="Arial" w:cs="Arial"/>
          <w:sz w:val="22"/>
          <w:szCs w:val="22"/>
        </w:rPr>
        <w:t>impact</w:t>
      </w:r>
      <w:r w:rsidR="00BF26A5" w:rsidRPr="00A47489">
        <w:rPr>
          <w:rFonts w:ascii="Arial" w:hAnsi="Arial" w:cs="Arial"/>
          <w:sz w:val="22"/>
          <w:szCs w:val="22"/>
        </w:rPr>
        <w:t xml:space="preserve"> of aberrant DNA methylation on</w:t>
      </w:r>
      <w:r w:rsidR="00BF26A5">
        <w:rPr>
          <w:rFonts w:ascii="Arial" w:hAnsi="Arial" w:cs="Arial"/>
          <w:sz w:val="22"/>
          <w:szCs w:val="22"/>
        </w:rPr>
        <w:t xml:space="preserve"> </w:t>
      </w:r>
      <w:ins w:id="15" w:author="Joschka Hey" w:date="2022-07-28T18:58:00Z">
        <w:r w:rsidR="008F4228">
          <w:rPr>
            <w:rFonts w:ascii="Arial" w:hAnsi="Arial" w:cs="Arial"/>
            <w:sz w:val="22"/>
            <w:szCs w:val="22"/>
          </w:rPr>
          <w:t xml:space="preserve">disease </w:t>
        </w:r>
      </w:ins>
      <w:r w:rsidR="00BF26A5">
        <w:rPr>
          <w:rFonts w:ascii="Arial" w:hAnsi="Arial" w:cs="Arial"/>
          <w:sz w:val="22"/>
          <w:szCs w:val="22"/>
        </w:rPr>
        <w:t>pathogenesis and progression</w:t>
      </w:r>
      <w:del w:id="16" w:author="Joschka Hey" w:date="2022-07-28T18:58:00Z">
        <w:r w:rsidR="00BF26A5" w:rsidDel="008F4228">
          <w:rPr>
            <w:rFonts w:ascii="Arial" w:hAnsi="Arial" w:cs="Arial"/>
            <w:sz w:val="22"/>
            <w:szCs w:val="22"/>
          </w:rPr>
          <w:delText xml:space="preserve"> of JMML</w:delText>
        </w:r>
      </w:del>
      <w:r w:rsidR="00BF26A5">
        <w:rPr>
          <w:rFonts w:ascii="Arial" w:hAnsi="Arial" w:cs="Arial"/>
          <w:sz w:val="22"/>
          <w:szCs w:val="22"/>
        </w:rPr>
        <w:t xml:space="preserve">, </w:t>
      </w:r>
      <w:r w:rsidR="000E5164" w:rsidRPr="00A47489">
        <w:rPr>
          <w:rFonts w:ascii="Arial" w:hAnsi="Arial" w:cs="Arial"/>
          <w:sz w:val="22"/>
          <w:szCs w:val="22"/>
        </w:rPr>
        <w:t>we</w:t>
      </w:r>
      <w:r w:rsidR="004022CC" w:rsidRPr="00A47489">
        <w:rPr>
          <w:rFonts w:ascii="Arial" w:hAnsi="Arial" w:cs="Arial"/>
          <w:sz w:val="22"/>
          <w:szCs w:val="22"/>
        </w:rPr>
        <w:t xml:space="preserve"> </w:t>
      </w:r>
      <w:r w:rsidR="00BF26A5">
        <w:rPr>
          <w:rFonts w:ascii="Arial" w:hAnsi="Arial" w:cs="Arial"/>
          <w:sz w:val="22"/>
          <w:szCs w:val="22"/>
        </w:rPr>
        <w:t>leverag</w:t>
      </w:r>
      <w:r w:rsidR="00BF26A5" w:rsidRPr="00A47489">
        <w:rPr>
          <w:rFonts w:ascii="Arial" w:hAnsi="Arial" w:cs="Arial"/>
          <w:sz w:val="22"/>
          <w:szCs w:val="22"/>
        </w:rPr>
        <w:t xml:space="preserve">ed </w:t>
      </w:r>
      <w:r w:rsidR="004022CC" w:rsidRPr="00A47489">
        <w:rPr>
          <w:rFonts w:ascii="Arial" w:hAnsi="Arial" w:cs="Arial"/>
          <w:sz w:val="22"/>
          <w:szCs w:val="22"/>
        </w:rPr>
        <w:t xml:space="preserve">a multi-modal molecular analysis </w:t>
      </w:r>
      <w:r w:rsidR="006F0529">
        <w:rPr>
          <w:rFonts w:ascii="Arial" w:hAnsi="Arial" w:cs="Arial"/>
          <w:sz w:val="22"/>
          <w:szCs w:val="22"/>
        </w:rPr>
        <w:t xml:space="preserve">approach. </w:t>
      </w:r>
      <w:r w:rsidR="00BF26A5">
        <w:rPr>
          <w:rFonts w:ascii="Arial" w:hAnsi="Arial" w:cs="Arial"/>
          <w:sz w:val="22"/>
          <w:szCs w:val="22"/>
        </w:rPr>
        <w:t>W</w:t>
      </w:r>
      <w:r w:rsidR="004C499F" w:rsidRPr="00A47489">
        <w:rPr>
          <w:rFonts w:ascii="Arial" w:hAnsi="Arial" w:cs="Arial"/>
          <w:sz w:val="22"/>
          <w:szCs w:val="22"/>
        </w:rPr>
        <w:t xml:space="preserve">e integrated flow cytometry </w:t>
      </w:r>
      <w:r w:rsidR="00BF26A5">
        <w:rPr>
          <w:rFonts w:ascii="Arial" w:hAnsi="Arial" w:cs="Arial"/>
          <w:sz w:val="22"/>
          <w:szCs w:val="22"/>
        </w:rPr>
        <w:t xml:space="preserve">data </w:t>
      </w:r>
      <w:r w:rsidR="004C499F" w:rsidRPr="00A47489">
        <w:rPr>
          <w:rFonts w:ascii="Arial" w:hAnsi="Arial" w:cs="Arial"/>
          <w:sz w:val="22"/>
          <w:szCs w:val="22"/>
        </w:rPr>
        <w:t xml:space="preserve">with single-cell </w:t>
      </w:r>
      <w:commentRangeStart w:id="17"/>
      <w:r w:rsidR="004C499F" w:rsidRPr="00A47489">
        <w:rPr>
          <w:rFonts w:ascii="Arial" w:hAnsi="Arial" w:cs="Arial"/>
          <w:sz w:val="22"/>
          <w:szCs w:val="22"/>
        </w:rPr>
        <w:t xml:space="preserve">and ultra-low input bulk RNA-seq </w:t>
      </w:r>
      <w:commentRangeEnd w:id="17"/>
      <w:r w:rsidR="008F4228">
        <w:rPr>
          <w:rStyle w:val="CommentReference"/>
        </w:rPr>
        <w:commentReference w:id="17"/>
      </w:r>
      <w:r w:rsidR="004C499F" w:rsidRPr="00A47489">
        <w:rPr>
          <w:rFonts w:ascii="Arial" w:hAnsi="Arial" w:cs="Arial"/>
          <w:sz w:val="22"/>
          <w:szCs w:val="22"/>
        </w:rPr>
        <w:t>and whole-genome bisulfite sequencing (WGBS) data</w:t>
      </w:r>
      <w:ins w:id="18" w:author="Joschka Hey" w:date="2022-07-28T18:59:00Z">
        <w:r w:rsidR="008F4228">
          <w:rPr>
            <w:rFonts w:ascii="Arial" w:hAnsi="Arial" w:cs="Arial"/>
            <w:sz w:val="22"/>
            <w:szCs w:val="22"/>
          </w:rPr>
          <w:t xml:space="preserve">, </w:t>
        </w:r>
      </w:ins>
      <w:del w:id="19" w:author="Joschka Hey" w:date="2022-07-28T18:59:00Z">
        <w:r w:rsidR="004C499F" w:rsidRPr="00A47489" w:rsidDel="008F4228">
          <w:rPr>
            <w:rFonts w:ascii="Arial" w:hAnsi="Arial" w:cs="Arial"/>
            <w:sz w:val="22"/>
            <w:szCs w:val="22"/>
          </w:rPr>
          <w:delText xml:space="preserve"> </w:delText>
        </w:r>
        <w:r w:rsidR="00CD54C4" w:rsidDel="008F4228">
          <w:rPr>
            <w:rFonts w:ascii="Arial" w:hAnsi="Arial" w:cs="Arial"/>
            <w:sz w:val="22"/>
            <w:szCs w:val="22"/>
          </w:rPr>
          <w:delText xml:space="preserve">in order </w:delText>
        </w:r>
      </w:del>
      <w:r w:rsidR="004C499F" w:rsidRPr="00A47489">
        <w:rPr>
          <w:rFonts w:ascii="Arial" w:hAnsi="Arial" w:cs="Arial"/>
          <w:sz w:val="22"/>
          <w:szCs w:val="22"/>
        </w:rPr>
        <w:t>to dissect</w:t>
      </w:r>
      <w:r w:rsidR="000E5164" w:rsidRPr="00A47489">
        <w:rPr>
          <w:rFonts w:ascii="Arial" w:hAnsi="Arial" w:cs="Arial"/>
          <w:sz w:val="22"/>
          <w:szCs w:val="22"/>
        </w:rPr>
        <w:t xml:space="preserve"> </w:t>
      </w:r>
      <w:r w:rsidR="00723C3C">
        <w:rPr>
          <w:rFonts w:ascii="Arial" w:hAnsi="Arial" w:cs="Arial"/>
          <w:sz w:val="22"/>
          <w:szCs w:val="22"/>
        </w:rPr>
        <w:t>hematopoiesis in JMML</w:t>
      </w:r>
      <w:r w:rsidR="002B0CE9">
        <w:rPr>
          <w:rFonts w:ascii="Arial" w:hAnsi="Arial" w:cs="Arial"/>
          <w:sz w:val="22"/>
          <w:szCs w:val="22"/>
        </w:rPr>
        <w:t xml:space="preserve"> </w:t>
      </w:r>
      <w:ins w:id="20" w:author="Joschka Hey" w:date="2022-07-28T18:59:00Z">
        <w:r w:rsidR="008F4228">
          <w:rPr>
            <w:rFonts w:ascii="Arial" w:hAnsi="Arial" w:cs="Arial"/>
            <w:sz w:val="22"/>
            <w:szCs w:val="22"/>
          </w:rPr>
          <w:t>patients across all risk g</w:t>
        </w:r>
      </w:ins>
      <w:ins w:id="21" w:author="Joschka Hey" w:date="2022-07-28T19:00:00Z">
        <w:r w:rsidR="008F4228">
          <w:rPr>
            <w:rFonts w:ascii="Arial" w:hAnsi="Arial" w:cs="Arial"/>
            <w:sz w:val="22"/>
            <w:szCs w:val="22"/>
          </w:rPr>
          <w:t xml:space="preserve">roups (n=8), </w:t>
        </w:r>
      </w:ins>
      <w:r w:rsidR="002B0CE9">
        <w:rPr>
          <w:rFonts w:ascii="Arial" w:hAnsi="Arial" w:cs="Arial"/>
          <w:sz w:val="22"/>
          <w:szCs w:val="22"/>
        </w:rPr>
        <w:t xml:space="preserve">with a focus on hematopoietic </w:t>
      </w:r>
      <w:r w:rsidR="004C499F" w:rsidRPr="00A47489">
        <w:rPr>
          <w:rFonts w:ascii="Arial" w:hAnsi="Arial" w:cs="Arial"/>
          <w:sz w:val="22"/>
          <w:szCs w:val="22"/>
        </w:rPr>
        <w:t>stem and progenitor cell</w:t>
      </w:r>
      <w:r w:rsidR="002B0CE9">
        <w:rPr>
          <w:rFonts w:ascii="Arial" w:hAnsi="Arial" w:cs="Arial"/>
          <w:sz w:val="22"/>
          <w:szCs w:val="22"/>
        </w:rPr>
        <w:t>s</w:t>
      </w:r>
      <w:r w:rsidR="00CD54C4">
        <w:rPr>
          <w:rFonts w:ascii="Arial" w:hAnsi="Arial" w:cs="Arial"/>
          <w:sz w:val="22"/>
          <w:szCs w:val="22"/>
        </w:rPr>
        <w:t xml:space="preserve"> </w:t>
      </w:r>
      <w:r w:rsidR="004C499F" w:rsidRPr="00A47489">
        <w:rPr>
          <w:rFonts w:ascii="Arial" w:hAnsi="Arial" w:cs="Arial"/>
          <w:sz w:val="22"/>
          <w:szCs w:val="22"/>
        </w:rPr>
        <w:t>(HSPC</w:t>
      </w:r>
      <w:r w:rsidR="002B0CE9">
        <w:rPr>
          <w:rFonts w:ascii="Arial" w:hAnsi="Arial" w:cs="Arial"/>
          <w:sz w:val="22"/>
          <w:szCs w:val="22"/>
        </w:rPr>
        <w:t>s</w:t>
      </w:r>
      <w:r w:rsidR="004C499F" w:rsidRPr="00A47489">
        <w:rPr>
          <w:rFonts w:ascii="Arial" w:hAnsi="Arial" w:cs="Arial"/>
          <w:sz w:val="22"/>
          <w:szCs w:val="22"/>
        </w:rPr>
        <w:t>)</w:t>
      </w:r>
      <w:del w:id="22" w:author="Joschka Hey" w:date="2022-07-28T19:00:00Z">
        <w:r w:rsidR="00CD54C4" w:rsidDel="008F4228">
          <w:rPr>
            <w:rFonts w:ascii="Arial" w:hAnsi="Arial" w:cs="Arial"/>
            <w:sz w:val="22"/>
            <w:szCs w:val="22"/>
          </w:rPr>
          <w:delText xml:space="preserve"> in patient samples </w:delText>
        </w:r>
        <w:r w:rsidR="000E5164" w:rsidRPr="00A47489" w:rsidDel="008F4228">
          <w:rPr>
            <w:rFonts w:ascii="Arial" w:hAnsi="Arial" w:cs="Arial"/>
            <w:sz w:val="22"/>
            <w:szCs w:val="22"/>
          </w:rPr>
          <w:delText>across JMML risk groups</w:delText>
        </w:r>
        <w:r w:rsidR="00CD54C4" w:rsidDel="008F4228">
          <w:rPr>
            <w:rFonts w:ascii="Arial" w:hAnsi="Arial" w:cs="Arial"/>
            <w:sz w:val="22"/>
            <w:szCs w:val="22"/>
          </w:rPr>
          <w:delText xml:space="preserve"> (n=8)</w:delText>
        </w:r>
      </w:del>
      <w:r w:rsidR="000E5164" w:rsidRPr="00A47489">
        <w:rPr>
          <w:rFonts w:ascii="Arial" w:hAnsi="Arial" w:cs="Arial"/>
          <w:sz w:val="22"/>
          <w:szCs w:val="22"/>
        </w:rPr>
        <w:t xml:space="preserve">. </w:t>
      </w:r>
      <w:r w:rsidR="00CD54C4">
        <w:rPr>
          <w:rFonts w:ascii="Arial" w:hAnsi="Arial" w:cs="Arial"/>
          <w:sz w:val="22"/>
          <w:szCs w:val="22"/>
        </w:rPr>
        <w:t>With</w:t>
      </w:r>
      <w:r w:rsidR="000E5164" w:rsidRPr="00A47489">
        <w:rPr>
          <w:rFonts w:ascii="Arial" w:hAnsi="Arial" w:cs="Arial"/>
          <w:sz w:val="22"/>
          <w:szCs w:val="22"/>
        </w:rPr>
        <w:t xml:space="preserve"> this approach</w:t>
      </w:r>
      <w:ins w:id="23" w:author="Joschka Hey" w:date="2022-07-28T19:05:00Z">
        <w:r w:rsidR="00952229">
          <w:rPr>
            <w:rFonts w:ascii="Arial" w:hAnsi="Arial" w:cs="Arial"/>
            <w:sz w:val="22"/>
            <w:szCs w:val="22"/>
          </w:rPr>
          <w:t>,</w:t>
        </w:r>
      </w:ins>
      <w:r w:rsidR="000E5164" w:rsidRPr="00A47489">
        <w:rPr>
          <w:rFonts w:ascii="Arial" w:hAnsi="Arial" w:cs="Arial"/>
          <w:sz w:val="22"/>
          <w:szCs w:val="22"/>
        </w:rPr>
        <w:t xml:space="preserve"> </w:t>
      </w:r>
      <w:r w:rsidR="00CD54C4">
        <w:rPr>
          <w:rFonts w:ascii="Arial" w:hAnsi="Arial" w:cs="Arial"/>
          <w:sz w:val="22"/>
          <w:szCs w:val="22"/>
        </w:rPr>
        <w:t xml:space="preserve">we aimed </w:t>
      </w:r>
      <w:r w:rsidR="000E5164" w:rsidRPr="00A47489">
        <w:rPr>
          <w:rFonts w:ascii="Arial" w:hAnsi="Arial" w:cs="Arial"/>
          <w:sz w:val="22"/>
          <w:szCs w:val="22"/>
        </w:rPr>
        <w:t xml:space="preserve">to identify novel </w:t>
      </w:r>
      <w:r w:rsidR="00CD54C4">
        <w:rPr>
          <w:rFonts w:ascii="Arial" w:hAnsi="Arial" w:cs="Arial"/>
          <w:sz w:val="22"/>
          <w:szCs w:val="22"/>
        </w:rPr>
        <w:t xml:space="preserve">candidate </w:t>
      </w:r>
      <w:r w:rsidR="000E5164" w:rsidRPr="00A47489">
        <w:rPr>
          <w:rFonts w:ascii="Arial" w:hAnsi="Arial" w:cs="Arial"/>
          <w:sz w:val="22"/>
          <w:szCs w:val="22"/>
        </w:rPr>
        <w:t xml:space="preserve">prognostic biomarkers </w:t>
      </w:r>
      <w:r w:rsidR="00CD54C4">
        <w:rPr>
          <w:rFonts w:ascii="Arial" w:hAnsi="Arial" w:cs="Arial"/>
          <w:sz w:val="22"/>
          <w:szCs w:val="22"/>
        </w:rPr>
        <w:t xml:space="preserve">and </w:t>
      </w:r>
      <w:r w:rsidR="000E5164" w:rsidRPr="00A47489">
        <w:rPr>
          <w:rFonts w:ascii="Arial" w:hAnsi="Arial" w:cs="Arial"/>
          <w:sz w:val="22"/>
          <w:szCs w:val="22"/>
        </w:rPr>
        <w:t xml:space="preserve">therapeutic targets </w:t>
      </w:r>
      <w:r w:rsidR="002B0CE9">
        <w:rPr>
          <w:rFonts w:ascii="Arial" w:hAnsi="Arial" w:cs="Arial"/>
          <w:sz w:val="22"/>
          <w:szCs w:val="22"/>
        </w:rPr>
        <w:t>for</w:t>
      </w:r>
      <w:r w:rsidR="00CD54C4">
        <w:rPr>
          <w:rFonts w:ascii="Arial" w:hAnsi="Arial" w:cs="Arial"/>
          <w:sz w:val="22"/>
          <w:szCs w:val="22"/>
        </w:rPr>
        <w:t xml:space="preserve"> </w:t>
      </w:r>
      <w:r w:rsidR="000E5164" w:rsidRPr="00A47489">
        <w:rPr>
          <w:rFonts w:ascii="Arial" w:hAnsi="Arial" w:cs="Arial"/>
          <w:sz w:val="22"/>
          <w:szCs w:val="22"/>
        </w:rPr>
        <w:t>high-risk JMML</w:t>
      </w:r>
      <w:r w:rsidR="00CD54C4">
        <w:rPr>
          <w:rFonts w:ascii="Arial" w:hAnsi="Arial" w:cs="Arial"/>
          <w:sz w:val="22"/>
          <w:szCs w:val="22"/>
        </w:rPr>
        <w:t xml:space="preserve"> patients.</w:t>
      </w:r>
      <w:r w:rsidR="00A421A7">
        <w:rPr>
          <w:rFonts w:ascii="Arial" w:hAnsi="Arial" w:cs="Arial"/>
          <w:sz w:val="22"/>
          <w:szCs w:val="22"/>
        </w:rPr>
        <w:t xml:space="preserve"> </w:t>
      </w:r>
    </w:p>
    <w:p w14:paraId="5825A67A" w14:textId="70DA42A6" w:rsidR="00573E67" w:rsidRPr="00A47489" w:rsidRDefault="002B0CE9" w:rsidP="00346779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Single-cell </w:t>
      </w:r>
      <w:r w:rsidR="00C7084D" w:rsidRPr="00A47489">
        <w:rPr>
          <w:rFonts w:ascii="Arial" w:hAnsi="Arial" w:cs="Arial"/>
          <w:sz w:val="22"/>
          <w:szCs w:val="22"/>
        </w:rPr>
        <w:t>RNA-seq of hematopoie</w:t>
      </w:r>
      <w:r>
        <w:rPr>
          <w:rFonts w:ascii="Arial" w:hAnsi="Arial" w:cs="Arial"/>
          <w:sz w:val="22"/>
          <w:szCs w:val="22"/>
        </w:rPr>
        <w:t>tic cells</w:t>
      </w:r>
      <w:ins w:id="24" w:author="Joschka Hey" w:date="2022-07-28T19:00:00Z">
        <w:r w:rsidR="008F4228">
          <w:rPr>
            <w:rFonts w:ascii="Arial" w:hAnsi="Arial" w:cs="Arial"/>
            <w:sz w:val="22"/>
            <w:szCs w:val="22"/>
          </w:rPr>
          <w:t>,</w:t>
        </w:r>
      </w:ins>
      <w:r>
        <w:rPr>
          <w:rFonts w:ascii="Arial" w:hAnsi="Arial" w:cs="Arial"/>
          <w:sz w:val="22"/>
          <w:szCs w:val="22"/>
        </w:rPr>
        <w:t xml:space="preserve"> isolated from </w:t>
      </w:r>
      <w:r w:rsidR="00C7084D" w:rsidRPr="00A47489">
        <w:rPr>
          <w:rFonts w:ascii="Arial" w:hAnsi="Arial" w:cs="Arial"/>
          <w:sz w:val="22"/>
          <w:szCs w:val="22"/>
        </w:rPr>
        <w:t xml:space="preserve">JMML </w:t>
      </w:r>
      <w:r>
        <w:rPr>
          <w:rFonts w:ascii="Arial" w:hAnsi="Arial" w:cs="Arial"/>
          <w:sz w:val="22"/>
          <w:szCs w:val="22"/>
        </w:rPr>
        <w:t>patients</w:t>
      </w:r>
      <w:ins w:id="25" w:author="Joschka Hey" w:date="2022-07-28T19:00:00Z">
        <w:r w:rsidR="008F4228">
          <w:rPr>
            <w:rFonts w:ascii="Arial" w:hAnsi="Arial" w:cs="Arial"/>
            <w:sz w:val="22"/>
            <w:szCs w:val="22"/>
          </w:rPr>
          <w:t>,</w:t>
        </w:r>
      </w:ins>
      <w:r>
        <w:rPr>
          <w:rFonts w:ascii="Arial" w:hAnsi="Arial" w:cs="Arial"/>
          <w:sz w:val="22"/>
          <w:szCs w:val="22"/>
        </w:rPr>
        <w:t xml:space="preserve"> </w:t>
      </w:r>
      <w:r w:rsidR="00C7084D" w:rsidRPr="00A47489">
        <w:rPr>
          <w:rFonts w:ascii="Arial" w:hAnsi="Arial" w:cs="Arial"/>
          <w:sz w:val="22"/>
          <w:szCs w:val="22"/>
        </w:rPr>
        <w:t xml:space="preserve">revealed disease-specific aberrations relative to </w:t>
      </w:r>
      <w:ins w:id="26" w:author="Joschka Hey" w:date="2022-07-28T19:00:00Z">
        <w:r w:rsidR="008F4228">
          <w:rPr>
            <w:rFonts w:ascii="Arial" w:hAnsi="Arial" w:cs="Arial"/>
            <w:sz w:val="22"/>
            <w:szCs w:val="22"/>
          </w:rPr>
          <w:t xml:space="preserve">the </w:t>
        </w:r>
      </w:ins>
      <w:r w:rsidR="00C7084D" w:rsidRPr="00A47489">
        <w:rPr>
          <w:rFonts w:ascii="Arial" w:hAnsi="Arial" w:cs="Arial"/>
          <w:sz w:val="22"/>
          <w:szCs w:val="22"/>
        </w:rPr>
        <w:t xml:space="preserve">healthy hematopoiesis, </w:t>
      </w:r>
      <w:r>
        <w:rPr>
          <w:rFonts w:ascii="Arial" w:hAnsi="Arial" w:cs="Arial"/>
          <w:sz w:val="22"/>
          <w:szCs w:val="22"/>
        </w:rPr>
        <w:t xml:space="preserve">which appeared to be most pronounced </w:t>
      </w:r>
      <w:r w:rsidR="00C7084D" w:rsidRPr="00A47489">
        <w:rPr>
          <w:rFonts w:ascii="Arial" w:hAnsi="Arial" w:cs="Arial"/>
          <w:sz w:val="22"/>
          <w:szCs w:val="22"/>
        </w:rPr>
        <w:t>in terminally differentiated cell</w:t>
      </w:r>
      <w:r>
        <w:rPr>
          <w:rFonts w:ascii="Arial" w:hAnsi="Arial" w:cs="Arial"/>
          <w:sz w:val="22"/>
          <w:szCs w:val="22"/>
        </w:rPr>
        <w:t xml:space="preserve"> types </w:t>
      </w:r>
      <w:r w:rsidR="00C7084D" w:rsidRPr="00A47489">
        <w:rPr>
          <w:rFonts w:ascii="Arial" w:hAnsi="Arial" w:cs="Arial"/>
          <w:sz w:val="22"/>
          <w:szCs w:val="22"/>
        </w:rPr>
        <w:t xml:space="preserve">and </w:t>
      </w:r>
      <w:ins w:id="27" w:author="Joschka Hey" w:date="2022-07-28T19:06:00Z">
        <w:r w:rsidR="00952229">
          <w:rPr>
            <w:rFonts w:ascii="Arial" w:hAnsi="Arial" w:cs="Arial"/>
            <w:sz w:val="22"/>
            <w:szCs w:val="22"/>
          </w:rPr>
          <w:t>with</w:t>
        </w:r>
      </w:ins>
      <w:r w:rsidR="00C7084D" w:rsidRPr="00A47489">
        <w:rPr>
          <w:rFonts w:ascii="Arial" w:hAnsi="Arial" w:cs="Arial"/>
          <w:sz w:val="22"/>
          <w:szCs w:val="22"/>
        </w:rPr>
        <w:t xml:space="preserve">in the HSPC compartment. </w:t>
      </w:r>
      <w:r w:rsidR="00EB3C7C">
        <w:rPr>
          <w:rFonts w:ascii="Arial" w:hAnsi="Arial" w:cs="Arial"/>
          <w:sz w:val="22"/>
          <w:szCs w:val="22"/>
        </w:rPr>
        <w:t>W</w:t>
      </w:r>
      <w:r w:rsidR="003344C3">
        <w:rPr>
          <w:rFonts w:ascii="Arial" w:hAnsi="Arial" w:cs="Arial"/>
          <w:sz w:val="22"/>
          <w:szCs w:val="22"/>
        </w:rPr>
        <w:t xml:space="preserve">e observed </w:t>
      </w:r>
      <w:r w:rsidR="003344C3" w:rsidRPr="00A47489">
        <w:rPr>
          <w:rFonts w:ascii="Arial" w:hAnsi="Arial" w:cs="Arial"/>
          <w:sz w:val="22"/>
          <w:szCs w:val="22"/>
        </w:rPr>
        <w:t xml:space="preserve">conservation of epigenetic </w:t>
      </w:r>
      <w:r w:rsidR="003344C3">
        <w:rPr>
          <w:rFonts w:ascii="Arial" w:hAnsi="Arial" w:cs="Arial"/>
          <w:sz w:val="22"/>
          <w:szCs w:val="22"/>
        </w:rPr>
        <w:t xml:space="preserve">JMML </w:t>
      </w:r>
      <w:r w:rsidR="003344C3" w:rsidRPr="00A47489">
        <w:rPr>
          <w:rFonts w:ascii="Arial" w:hAnsi="Arial" w:cs="Arial"/>
          <w:sz w:val="22"/>
          <w:szCs w:val="22"/>
        </w:rPr>
        <w:t xml:space="preserve">subgroups already </w:t>
      </w:r>
      <w:r w:rsidR="00EB3C7C">
        <w:rPr>
          <w:rFonts w:ascii="Arial" w:hAnsi="Arial" w:cs="Arial"/>
          <w:sz w:val="22"/>
          <w:szCs w:val="22"/>
        </w:rPr>
        <w:t>in</w:t>
      </w:r>
      <w:r w:rsidR="003344C3" w:rsidRPr="00A47489">
        <w:rPr>
          <w:rFonts w:ascii="Arial" w:hAnsi="Arial" w:cs="Arial"/>
          <w:sz w:val="22"/>
          <w:szCs w:val="22"/>
        </w:rPr>
        <w:t xml:space="preserve"> </w:t>
      </w:r>
      <w:r w:rsidR="00EB3C7C">
        <w:rPr>
          <w:rFonts w:ascii="Arial" w:hAnsi="Arial" w:cs="Arial"/>
          <w:sz w:val="22"/>
          <w:szCs w:val="22"/>
        </w:rPr>
        <w:t xml:space="preserve">the </w:t>
      </w:r>
      <w:r w:rsidR="003344C3" w:rsidRPr="00A47489">
        <w:rPr>
          <w:rFonts w:ascii="Arial" w:hAnsi="Arial" w:cs="Arial"/>
          <w:sz w:val="22"/>
          <w:szCs w:val="22"/>
        </w:rPr>
        <w:t>HSPC</w:t>
      </w:r>
      <w:r w:rsidR="00EB3C7C">
        <w:rPr>
          <w:rFonts w:ascii="Arial" w:hAnsi="Arial" w:cs="Arial"/>
          <w:sz w:val="22"/>
          <w:szCs w:val="22"/>
        </w:rPr>
        <w:t xml:space="preserve"> compartment,</w:t>
      </w:r>
      <w:r w:rsidR="003344C3" w:rsidRPr="00A47489">
        <w:rPr>
          <w:rFonts w:ascii="Arial" w:hAnsi="Arial" w:cs="Arial"/>
          <w:sz w:val="22"/>
          <w:szCs w:val="22"/>
        </w:rPr>
        <w:t xml:space="preserve"> </w:t>
      </w:r>
      <w:r w:rsidR="00EB3C7C">
        <w:rPr>
          <w:rFonts w:ascii="Arial" w:hAnsi="Arial" w:cs="Arial"/>
          <w:sz w:val="22"/>
          <w:szCs w:val="22"/>
        </w:rPr>
        <w:t xml:space="preserve">suggesting that epigenomic changes might be key to JMML pathogenesis and disease progression. Consequently, we </w:t>
      </w:r>
      <w:r w:rsidR="005B7171">
        <w:rPr>
          <w:rFonts w:ascii="Arial" w:hAnsi="Arial" w:cs="Arial"/>
          <w:sz w:val="22"/>
          <w:szCs w:val="22"/>
        </w:rPr>
        <w:t>f</w:t>
      </w:r>
      <w:r w:rsidR="005B7171" w:rsidRPr="00A47489">
        <w:rPr>
          <w:rFonts w:ascii="Arial" w:hAnsi="Arial" w:cs="Arial"/>
          <w:sz w:val="22"/>
          <w:szCs w:val="22"/>
        </w:rPr>
        <w:t>ocu</w:t>
      </w:r>
      <w:r w:rsidR="005B7171">
        <w:rPr>
          <w:rFonts w:ascii="Arial" w:hAnsi="Arial" w:cs="Arial"/>
          <w:sz w:val="22"/>
          <w:szCs w:val="22"/>
        </w:rPr>
        <w:t>s</w:t>
      </w:r>
      <w:r w:rsidR="005B7171" w:rsidRPr="00A47489">
        <w:rPr>
          <w:rFonts w:ascii="Arial" w:hAnsi="Arial" w:cs="Arial"/>
          <w:sz w:val="22"/>
          <w:szCs w:val="22"/>
        </w:rPr>
        <w:t>e</w:t>
      </w:r>
      <w:r w:rsidR="005B7171">
        <w:rPr>
          <w:rFonts w:ascii="Arial" w:hAnsi="Arial" w:cs="Arial"/>
          <w:sz w:val="22"/>
          <w:szCs w:val="22"/>
        </w:rPr>
        <w:t>d</w:t>
      </w:r>
      <w:r w:rsidR="00C7084D" w:rsidRPr="00A47489">
        <w:rPr>
          <w:rFonts w:ascii="Arial" w:hAnsi="Arial" w:cs="Arial"/>
          <w:sz w:val="22"/>
          <w:szCs w:val="22"/>
        </w:rPr>
        <w:t xml:space="preserve"> our work on JMML HSPCs</w:t>
      </w:r>
      <w:r w:rsidR="0063289D">
        <w:rPr>
          <w:rFonts w:ascii="Arial" w:hAnsi="Arial" w:cs="Arial"/>
          <w:sz w:val="22"/>
          <w:szCs w:val="22"/>
        </w:rPr>
        <w:t xml:space="preserve">. In-depth analysis </w:t>
      </w:r>
      <w:del w:id="28" w:author="Joschka Hey" w:date="2022-07-28T19:01:00Z">
        <w:r w:rsidR="0063289D" w:rsidDel="008F4228">
          <w:rPr>
            <w:rFonts w:ascii="Arial" w:hAnsi="Arial" w:cs="Arial"/>
            <w:sz w:val="22"/>
            <w:szCs w:val="22"/>
          </w:rPr>
          <w:delText xml:space="preserve">documented </w:delText>
        </w:r>
      </w:del>
      <w:ins w:id="29" w:author="Joschka Hey" w:date="2022-07-28T19:01:00Z">
        <w:r w:rsidR="008F4228">
          <w:rPr>
            <w:rFonts w:ascii="Arial" w:hAnsi="Arial" w:cs="Arial"/>
            <w:sz w:val="22"/>
            <w:szCs w:val="22"/>
          </w:rPr>
          <w:t>showed</w:t>
        </w:r>
        <w:r w:rsidR="008F4228">
          <w:rPr>
            <w:rFonts w:ascii="Arial" w:hAnsi="Arial" w:cs="Arial"/>
            <w:sz w:val="22"/>
            <w:szCs w:val="22"/>
          </w:rPr>
          <w:t xml:space="preserve"> </w:t>
        </w:r>
      </w:ins>
      <w:r w:rsidR="009C69CB" w:rsidRPr="00A47489">
        <w:rPr>
          <w:rFonts w:ascii="Arial" w:hAnsi="Arial" w:cs="Arial"/>
          <w:sz w:val="22"/>
          <w:szCs w:val="22"/>
        </w:rPr>
        <w:t xml:space="preserve">a high degree of </w:t>
      </w:r>
      <w:r w:rsidR="003344C3">
        <w:rPr>
          <w:rFonts w:ascii="Arial" w:hAnsi="Arial" w:cs="Arial"/>
          <w:sz w:val="22"/>
          <w:szCs w:val="22"/>
        </w:rPr>
        <w:t>immunophenotypic, transcriptomic</w:t>
      </w:r>
      <w:r w:rsidR="005B7171">
        <w:rPr>
          <w:rFonts w:ascii="Arial" w:hAnsi="Arial" w:cs="Arial"/>
          <w:sz w:val="22"/>
          <w:szCs w:val="22"/>
        </w:rPr>
        <w:t>,</w:t>
      </w:r>
      <w:r w:rsidR="003344C3">
        <w:rPr>
          <w:rFonts w:ascii="Arial" w:hAnsi="Arial" w:cs="Arial"/>
          <w:sz w:val="22"/>
          <w:szCs w:val="22"/>
        </w:rPr>
        <w:t xml:space="preserve"> and methylomic </w:t>
      </w:r>
      <w:r w:rsidR="00573E67" w:rsidRPr="00A47489">
        <w:rPr>
          <w:rFonts w:ascii="Arial" w:hAnsi="Arial" w:cs="Arial"/>
          <w:sz w:val="22"/>
          <w:szCs w:val="22"/>
        </w:rPr>
        <w:t xml:space="preserve">heterogeneity </w:t>
      </w:r>
      <w:r w:rsidR="0063289D">
        <w:rPr>
          <w:rFonts w:ascii="Arial" w:hAnsi="Arial" w:cs="Arial"/>
          <w:sz w:val="22"/>
          <w:szCs w:val="22"/>
        </w:rPr>
        <w:t xml:space="preserve">within the HSPC compartment of JMML patients </w:t>
      </w:r>
      <w:r w:rsidR="009C69CB" w:rsidRPr="00A47489">
        <w:rPr>
          <w:rFonts w:ascii="Arial" w:hAnsi="Arial" w:cs="Arial"/>
          <w:sz w:val="22"/>
          <w:szCs w:val="22"/>
        </w:rPr>
        <w:t xml:space="preserve">across </w:t>
      </w:r>
      <w:ins w:id="30" w:author="Joschka Hey" w:date="2022-07-28T19:01:00Z">
        <w:r w:rsidR="008F4228">
          <w:rPr>
            <w:rFonts w:ascii="Arial" w:hAnsi="Arial" w:cs="Arial"/>
            <w:sz w:val="22"/>
            <w:szCs w:val="22"/>
          </w:rPr>
          <w:t xml:space="preserve">different </w:t>
        </w:r>
      </w:ins>
      <w:r w:rsidR="003344C3">
        <w:rPr>
          <w:rFonts w:ascii="Arial" w:hAnsi="Arial" w:cs="Arial"/>
          <w:sz w:val="22"/>
          <w:szCs w:val="22"/>
        </w:rPr>
        <w:t xml:space="preserve">DNA methylation </w:t>
      </w:r>
      <w:r w:rsidR="009C69CB" w:rsidRPr="00A47489">
        <w:rPr>
          <w:rFonts w:ascii="Arial" w:hAnsi="Arial" w:cs="Arial"/>
          <w:sz w:val="22"/>
          <w:szCs w:val="22"/>
        </w:rPr>
        <w:t>subgroups.</w:t>
      </w:r>
      <w:r w:rsidR="00573E67" w:rsidRPr="00A47489">
        <w:rPr>
          <w:rFonts w:ascii="Arial" w:hAnsi="Arial" w:cs="Arial"/>
          <w:sz w:val="22"/>
          <w:szCs w:val="22"/>
        </w:rPr>
        <w:t xml:space="preserve"> </w:t>
      </w:r>
    </w:p>
    <w:p w14:paraId="1835EDFC" w14:textId="14291451" w:rsidR="00573E67" w:rsidRPr="00A47489" w:rsidRDefault="0063289D" w:rsidP="00346779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9012D8" w:rsidRPr="00A47489">
        <w:rPr>
          <w:rFonts w:ascii="Arial" w:hAnsi="Arial" w:cs="Arial"/>
          <w:sz w:val="22"/>
          <w:szCs w:val="22"/>
        </w:rPr>
        <w:t xml:space="preserve">ubgroup-specific aberrations included </w:t>
      </w:r>
      <w:r>
        <w:rPr>
          <w:rFonts w:ascii="Arial" w:hAnsi="Arial" w:cs="Arial"/>
          <w:sz w:val="22"/>
          <w:szCs w:val="22"/>
        </w:rPr>
        <w:t xml:space="preserve">upregulation of </w:t>
      </w:r>
      <w:r w:rsidR="009012D8" w:rsidRPr="00A47489">
        <w:rPr>
          <w:rFonts w:ascii="Arial" w:hAnsi="Arial" w:cs="Arial"/>
          <w:sz w:val="22"/>
          <w:szCs w:val="22"/>
        </w:rPr>
        <w:t>d</w:t>
      </w:r>
      <w:r w:rsidR="00573E67" w:rsidRPr="00A47489">
        <w:rPr>
          <w:rFonts w:ascii="Arial" w:hAnsi="Arial" w:cs="Arial"/>
          <w:sz w:val="22"/>
          <w:szCs w:val="22"/>
        </w:rPr>
        <w:t>istinct developmental programs in</w:t>
      </w:r>
      <w:r>
        <w:rPr>
          <w:rFonts w:ascii="Arial" w:hAnsi="Arial" w:cs="Arial"/>
          <w:sz w:val="22"/>
          <w:szCs w:val="22"/>
        </w:rPr>
        <w:t xml:space="preserve"> </w:t>
      </w:r>
      <w:r w:rsidRPr="00A47489">
        <w:rPr>
          <w:rFonts w:ascii="Arial" w:hAnsi="Arial" w:cs="Arial"/>
          <w:sz w:val="22"/>
          <w:szCs w:val="22"/>
        </w:rPr>
        <w:t>HSPCs</w:t>
      </w:r>
      <w:r>
        <w:rPr>
          <w:rFonts w:ascii="Arial" w:hAnsi="Arial" w:cs="Arial"/>
          <w:sz w:val="22"/>
          <w:szCs w:val="22"/>
        </w:rPr>
        <w:t xml:space="preserve"> from high-risk</w:t>
      </w:r>
      <w:r w:rsidR="00573E67" w:rsidRPr="00A47489">
        <w:rPr>
          <w:rFonts w:ascii="Arial" w:hAnsi="Arial" w:cs="Arial"/>
          <w:sz w:val="22"/>
          <w:szCs w:val="22"/>
        </w:rPr>
        <w:t xml:space="preserve"> </w:t>
      </w:r>
      <w:r w:rsidR="009012D8" w:rsidRPr="00A47489">
        <w:rPr>
          <w:rFonts w:ascii="Arial" w:hAnsi="Arial" w:cs="Arial"/>
          <w:sz w:val="22"/>
          <w:szCs w:val="22"/>
        </w:rPr>
        <w:t>JMML</w:t>
      </w:r>
      <w:r>
        <w:rPr>
          <w:rFonts w:ascii="Arial" w:hAnsi="Arial" w:cs="Arial"/>
          <w:sz w:val="22"/>
          <w:szCs w:val="22"/>
        </w:rPr>
        <w:t xml:space="preserve"> patients</w:t>
      </w:r>
      <w:r w:rsidR="009012D8" w:rsidRPr="00A47489">
        <w:rPr>
          <w:rFonts w:ascii="Arial" w:hAnsi="Arial" w:cs="Arial"/>
          <w:sz w:val="22"/>
          <w:szCs w:val="22"/>
        </w:rPr>
        <w:t xml:space="preserve">. This is of particular interest regarding the cell-of-origin in JMML, </w:t>
      </w:r>
      <w:del w:id="31" w:author="Joschka Hey" w:date="2022-07-28T19:03:00Z">
        <w:r w:rsidR="009012D8" w:rsidRPr="00A47489" w:rsidDel="00631668">
          <w:rPr>
            <w:rFonts w:ascii="Arial" w:hAnsi="Arial" w:cs="Arial"/>
            <w:sz w:val="22"/>
            <w:szCs w:val="22"/>
          </w:rPr>
          <w:delText xml:space="preserve">since </w:delText>
        </w:r>
      </w:del>
      <w:ins w:id="32" w:author="Joschka Hey" w:date="2022-07-28T19:03:00Z">
        <w:r w:rsidR="00631668">
          <w:rPr>
            <w:rFonts w:ascii="Arial" w:hAnsi="Arial" w:cs="Arial"/>
            <w:sz w:val="22"/>
            <w:szCs w:val="22"/>
          </w:rPr>
          <w:t>as</w:t>
        </w:r>
        <w:r w:rsidR="00631668" w:rsidRPr="00A47489">
          <w:rPr>
            <w:rFonts w:ascii="Arial" w:hAnsi="Arial" w:cs="Arial"/>
            <w:sz w:val="22"/>
            <w:szCs w:val="22"/>
          </w:rPr>
          <w:t xml:space="preserve"> </w:t>
        </w:r>
      </w:ins>
      <w:r>
        <w:rPr>
          <w:rFonts w:ascii="Arial" w:hAnsi="Arial" w:cs="Arial"/>
          <w:sz w:val="22"/>
          <w:szCs w:val="22"/>
        </w:rPr>
        <w:t>mutations activating</w:t>
      </w:r>
      <w:r w:rsidRPr="00A4748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 </w:t>
      </w:r>
      <w:r w:rsidR="009012D8" w:rsidRPr="00A47489">
        <w:rPr>
          <w:rFonts w:ascii="Arial" w:hAnsi="Arial" w:cs="Arial"/>
          <w:sz w:val="22"/>
          <w:szCs w:val="22"/>
        </w:rPr>
        <w:t xml:space="preserve">RAS </w:t>
      </w:r>
      <w:r>
        <w:rPr>
          <w:rFonts w:ascii="Arial" w:hAnsi="Arial" w:cs="Arial"/>
          <w:sz w:val="22"/>
          <w:szCs w:val="22"/>
        </w:rPr>
        <w:t>signaling pathway</w:t>
      </w:r>
      <w:r w:rsidR="009012D8" w:rsidRPr="00A47489">
        <w:rPr>
          <w:rFonts w:ascii="Arial" w:hAnsi="Arial" w:cs="Arial"/>
          <w:sz w:val="22"/>
          <w:szCs w:val="22"/>
        </w:rPr>
        <w:t xml:space="preserve"> have been </w:t>
      </w:r>
      <w:r>
        <w:rPr>
          <w:rFonts w:ascii="Arial" w:hAnsi="Arial" w:cs="Arial"/>
          <w:sz w:val="22"/>
          <w:szCs w:val="22"/>
        </w:rPr>
        <w:t>document</w:t>
      </w:r>
      <w:r w:rsidRPr="00A47489">
        <w:rPr>
          <w:rFonts w:ascii="Arial" w:hAnsi="Arial" w:cs="Arial"/>
          <w:sz w:val="22"/>
          <w:szCs w:val="22"/>
        </w:rPr>
        <w:t xml:space="preserve">ed </w:t>
      </w:r>
      <w:r w:rsidR="009012D8" w:rsidRPr="00A47489">
        <w:rPr>
          <w:rFonts w:ascii="Arial" w:hAnsi="Arial" w:cs="Arial"/>
          <w:sz w:val="22"/>
          <w:szCs w:val="22"/>
        </w:rPr>
        <w:t xml:space="preserve">in newborn blood samples </w:t>
      </w:r>
      <w:r>
        <w:rPr>
          <w:rFonts w:ascii="Arial" w:hAnsi="Arial" w:cs="Arial"/>
          <w:sz w:val="22"/>
          <w:szCs w:val="22"/>
        </w:rPr>
        <w:t>from</w:t>
      </w:r>
      <w:r w:rsidR="009012D8" w:rsidRPr="00A47489">
        <w:rPr>
          <w:rFonts w:ascii="Arial" w:hAnsi="Arial" w:cs="Arial"/>
          <w:sz w:val="22"/>
          <w:szCs w:val="22"/>
        </w:rPr>
        <w:t xml:space="preserve"> children who </w:t>
      </w:r>
      <w:r>
        <w:rPr>
          <w:rFonts w:ascii="Arial" w:hAnsi="Arial" w:cs="Arial"/>
          <w:sz w:val="22"/>
          <w:szCs w:val="22"/>
        </w:rPr>
        <w:t xml:space="preserve">later </w:t>
      </w:r>
      <w:r w:rsidR="009012D8" w:rsidRPr="00A47489">
        <w:rPr>
          <w:rFonts w:ascii="Arial" w:hAnsi="Arial" w:cs="Arial"/>
          <w:sz w:val="22"/>
          <w:szCs w:val="22"/>
        </w:rPr>
        <w:t>developed JMML (Behnert et al.</w:t>
      </w:r>
      <w:r>
        <w:rPr>
          <w:rFonts w:ascii="Arial" w:hAnsi="Arial" w:cs="Arial"/>
          <w:sz w:val="22"/>
          <w:szCs w:val="22"/>
        </w:rPr>
        <w:t>,</w:t>
      </w:r>
      <w:r w:rsidR="009012D8" w:rsidRPr="00A47489">
        <w:rPr>
          <w:rFonts w:ascii="Arial" w:hAnsi="Arial" w:cs="Arial"/>
          <w:sz w:val="22"/>
          <w:szCs w:val="22"/>
        </w:rPr>
        <w:t xml:space="preserve"> Leukemia</w:t>
      </w:r>
      <w:r>
        <w:rPr>
          <w:rFonts w:ascii="Arial" w:hAnsi="Arial" w:cs="Arial"/>
          <w:sz w:val="22"/>
          <w:szCs w:val="22"/>
        </w:rPr>
        <w:t xml:space="preserve"> 2022</w:t>
      </w:r>
      <w:r w:rsidR="009012D8" w:rsidRPr="00A47489">
        <w:rPr>
          <w:rFonts w:ascii="Arial" w:hAnsi="Arial" w:cs="Arial"/>
          <w:sz w:val="22"/>
          <w:szCs w:val="22"/>
        </w:rPr>
        <w:t xml:space="preserve">). </w:t>
      </w:r>
      <w:del w:id="33" w:author="Joschka Hey" w:date="2022-07-28T19:03:00Z">
        <w:r w:rsidR="00320EEC" w:rsidDel="00631668">
          <w:rPr>
            <w:rFonts w:ascii="Arial" w:hAnsi="Arial" w:cs="Arial"/>
            <w:sz w:val="22"/>
            <w:szCs w:val="22"/>
          </w:rPr>
          <w:delText>Comparing</w:delText>
        </w:r>
        <w:r w:rsidR="009012D8" w:rsidRPr="00A47489" w:rsidDel="00631668">
          <w:rPr>
            <w:rFonts w:ascii="Arial" w:hAnsi="Arial" w:cs="Arial"/>
            <w:sz w:val="22"/>
            <w:szCs w:val="22"/>
          </w:rPr>
          <w:delText xml:space="preserve"> </w:delText>
        </w:r>
      </w:del>
      <w:ins w:id="34" w:author="Joschka Hey" w:date="2022-07-28T19:03:00Z">
        <w:r w:rsidR="00631668">
          <w:rPr>
            <w:rFonts w:ascii="Arial" w:hAnsi="Arial" w:cs="Arial"/>
            <w:sz w:val="22"/>
            <w:szCs w:val="22"/>
          </w:rPr>
          <w:t>Comparison of</w:t>
        </w:r>
        <w:r w:rsidR="00631668" w:rsidRPr="00A47489">
          <w:rPr>
            <w:rFonts w:ascii="Arial" w:hAnsi="Arial" w:cs="Arial"/>
            <w:sz w:val="22"/>
            <w:szCs w:val="22"/>
          </w:rPr>
          <w:t xml:space="preserve"> </w:t>
        </w:r>
      </w:ins>
      <w:r w:rsidR="00B169CA" w:rsidRPr="00A47489">
        <w:rPr>
          <w:rFonts w:ascii="Arial" w:hAnsi="Arial" w:cs="Arial"/>
          <w:sz w:val="22"/>
          <w:szCs w:val="22"/>
        </w:rPr>
        <w:t>the</w:t>
      </w:r>
      <w:r w:rsidR="009012D8" w:rsidRPr="00A47489">
        <w:rPr>
          <w:rFonts w:ascii="Arial" w:hAnsi="Arial" w:cs="Arial"/>
          <w:sz w:val="22"/>
          <w:szCs w:val="22"/>
        </w:rPr>
        <w:t xml:space="preserve"> methylome data </w:t>
      </w:r>
      <w:r w:rsidR="005B7171">
        <w:rPr>
          <w:rFonts w:ascii="Arial" w:hAnsi="Arial" w:cs="Arial"/>
          <w:sz w:val="22"/>
          <w:szCs w:val="22"/>
        </w:rPr>
        <w:t>of</w:t>
      </w:r>
      <w:r w:rsidR="009012D8" w:rsidRPr="00A47489">
        <w:rPr>
          <w:rFonts w:ascii="Arial" w:hAnsi="Arial" w:cs="Arial"/>
          <w:sz w:val="22"/>
          <w:szCs w:val="22"/>
        </w:rPr>
        <w:t xml:space="preserve"> highly purified HSPCs </w:t>
      </w:r>
      <w:r w:rsidR="00320EEC">
        <w:rPr>
          <w:rFonts w:ascii="Arial" w:hAnsi="Arial" w:cs="Arial"/>
          <w:sz w:val="22"/>
          <w:szCs w:val="22"/>
        </w:rPr>
        <w:t xml:space="preserve">isolated </w:t>
      </w:r>
      <w:r w:rsidR="009012D8" w:rsidRPr="00A47489">
        <w:rPr>
          <w:rFonts w:ascii="Arial" w:hAnsi="Arial" w:cs="Arial"/>
          <w:sz w:val="22"/>
          <w:szCs w:val="22"/>
        </w:rPr>
        <w:t xml:space="preserve">from JMML patients </w:t>
      </w:r>
      <w:r w:rsidR="00320EEC">
        <w:rPr>
          <w:rFonts w:ascii="Arial" w:hAnsi="Arial" w:cs="Arial"/>
          <w:sz w:val="22"/>
          <w:szCs w:val="22"/>
        </w:rPr>
        <w:t xml:space="preserve">with </w:t>
      </w:r>
      <w:r w:rsidR="00B169CA" w:rsidRPr="00A47489">
        <w:rPr>
          <w:rFonts w:ascii="Arial" w:hAnsi="Arial" w:cs="Arial"/>
          <w:sz w:val="22"/>
          <w:szCs w:val="22"/>
        </w:rPr>
        <w:t>HSPCs</w:t>
      </w:r>
      <w:r w:rsidR="009012D8" w:rsidRPr="00A47489">
        <w:rPr>
          <w:rFonts w:ascii="Arial" w:hAnsi="Arial" w:cs="Arial"/>
          <w:sz w:val="22"/>
          <w:szCs w:val="22"/>
        </w:rPr>
        <w:t xml:space="preserve"> </w:t>
      </w:r>
      <w:r w:rsidR="005B7171">
        <w:rPr>
          <w:rFonts w:ascii="Arial" w:hAnsi="Arial" w:cs="Arial"/>
          <w:sz w:val="22"/>
          <w:szCs w:val="22"/>
        </w:rPr>
        <w:t>isolated</w:t>
      </w:r>
      <w:r w:rsidR="00320EEC">
        <w:rPr>
          <w:rFonts w:ascii="Arial" w:hAnsi="Arial" w:cs="Arial"/>
          <w:sz w:val="22"/>
          <w:szCs w:val="22"/>
        </w:rPr>
        <w:t xml:space="preserve"> from healthy individuals at</w:t>
      </w:r>
      <w:r w:rsidR="00320EEC" w:rsidRPr="00A47489">
        <w:rPr>
          <w:rFonts w:ascii="Arial" w:hAnsi="Arial" w:cs="Arial"/>
          <w:sz w:val="22"/>
          <w:szCs w:val="22"/>
        </w:rPr>
        <w:t xml:space="preserve"> </w:t>
      </w:r>
      <w:r w:rsidR="009012D8" w:rsidRPr="00A47489">
        <w:rPr>
          <w:rFonts w:ascii="Arial" w:hAnsi="Arial" w:cs="Arial"/>
          <w:sz w:val="22"/>
          <w:szCs w:val="22"/>
        </w:rPr>
        <w:t>different developmental stages suggest</w:t>
      </w:r>
      <w:ins w:id="35" w:author="Joschka Hey" w:date="2022-07-28T19:03:00Z">
        <w:r w:rsidR="00631668">
          <w:rPr>
            <w:rFonts w:ascii="Arial" w:hAnsi="Arial" w:cs="Arial"/>
            <w:sz w:val="22"/>
            <w:szCs w:val="22"/>
          </w:rPr>
          <w:t>ed</w:t>
        </w:r>
      </w:ins>
      <w:del w:id="36" w:author="Joschka Hey" w:date="2022-07-28T19:03:00Z">
        <w:r w:rsidR="009012D8" w:rsidRPr="00A47489" w:rsidDel="00631668">
          <w:rPr>
            <w:rFonts w:ascii="Arial" w:hAnsi="Arial" w:cs="Arial"/>
            <w:sz w:val="22"/>
            <w:szCs w:val="22"/>
          </w:rPr>
          <w:delText>s</w:delText>
        </w:r>
      </w:del>
      <w:r w:rsidR="009012D8" w:rsidRPr="00A47489">
        <w:rPr>
          <w:rFonts w:ascii="Arial" w:hAnsi="Arial" w:cs="Arial"/>
          <w:sz w:val="22"/>
          <w:szCs w:val="22"/>
        </w:rPr>
        <w:t xml:space="preserve"> progressive epigenomic reprogramming</w:t>
      </w:r>
      <w:r w:rsidR="00320EEC">
        <w:rPr>
          <w:rFonts w:ascii="Arial" w:hAnsi="Arial" w:cs="Arial"/>
          <w:sz w:val="22"/>
          <w:szCs w:val="22"/>
        </w:rPr>
        <w:t xml:space="preserve"> of JMML HSPCs</w:t>
      </w:r>
      <w:r w:rsidR="009012D8" w:rsidRPr="00A47489">
        <w:rPr>
          <w:rFonts w:ascii="Arial" w:hAnsi="Arial" w:cs="Arial"/>
          <w:sz w:val="22"/>
          <w:szCs w:val="22"/>
        </w:rPr>
        <w:t xml:space="preserve"> </w:t>
      </w:r>
      <w:r w:rsidR="00EB3941" w:rsidRPr="00A47489">
        <w:rPr>
          <w:rFonts w:ascii="Arial" w:hAnsi="Arial" w:cs="Arial"/>
          <w:sz w:val="22"/>
          <w:szCs w:val="22"/>
        </w:rPr>
        <w:t>towards high-risk JMML</w:t>
      </w:r>
      <w:r w:rsidR="005B7171">
        <w:rPr>
          <w:rFonts w:ascii="Arial" w:hAnsi="Arial" w:cs="Arial"/>
          <w:sz w:val="22"/>
          <w:szCs w:val="22"/>
        </w:rPr>
        <w:t>. As a consequence, we observed</w:t>
      </w:r>
      <w:r w:rsidR="0085773C">
        <w:rPr>
          <w:rFonts w:ascii="Arial" w:hAnsi="Arial" w:cs="Arial"/>
          <w:sz w:val="22"/>
          <w:szCs w:val="22"/>
        </w:rPr>
        <w:t xml:space="preserve"> </w:t>
      </w:r>
      <w:r w:rsidR="00EB3941" w:rsidRPr="00A47489">
        <w:rPr>
          <w:rFonts w:ascii="Arial" w:hAnsi="Arial" w:cs="Arial"/>
          <w:sz w:val="22"/>
          <w:szCs w:val="22"/>
        </w:rPr>
        <w:t xml:space="preserve">signatures of </w:t>
      </w:r>
      <w:r w:rsidR="00A421A7">
        <w:rPr>
          <w:rFonts w:ascii="Arial" w:hAnsi="Arial" w:cs="Arial"/>
          <w:sz w:val="22"/>
          <w:szCs w:val="22"/>
        </w:rPr>
        <w:t xml:space="preserve">both </w:t>
      </w:r>
      <w:r w:rsidR="00EB3941" w:rsidRPr="00A47489">
        <w:rPr>
          <w:rFonts w:ascii="Arial" w:hAnsi="Arial" w:cs="Arial"/>
          <w:sz w:val="22"/>
          <w:szCs w:val="22"/>
        </w:rPr>
        <w:t xml:space="preserve">accelerated aging and </w:t>
      </w:r>
      <w:r w:rsidR="0085773C">
        <w:rPr>
          <w:rFonts w:ascii="Arial" w:hAnsi="Arial" w:cs="Arial"/>
          <w:sz w:val="22"/>
          <w:szCs w:val="22"/>
        </w:rPr>
        <w:t xml:space="preserve">aberrant activation of </w:t>
      </w:r>
      <w:ins w:id="37" w:author="Joschka Hey" w:date="2022-07-28T19:06:00Z">
        <w:r w:rsidR="00952229">
          <w:rPr>
            <w:rFonts w:ascii="Arial" w:hAnsi="Arial" w:cs="Arial"/>
            <w:sz w:val="22"/>
            <w:szCs w:val="22"/>
          </w:rPr>
          <w:t>oncofetal</w:t>
        </w:r>
      </w:ins>
      <w:del w:id="38" w:author="Joschka Hey" w:date="2022-07-28T19:06:00Z">
        <w:r w:rsidR="00EB3941" w:rsidRPr="00A47489" w:rsidDel="00952229">
          <w:rPr>
            <w:rFonts w:ascii="Arial" w:hAnsi="Arial" w:cs="Arial"/>
            <w:sz w:val="22"/>
            <w:szCs w:val="22"/>
          </w:rPr>
          <w:delText>onco-fetal</w:delText>
        </w:r>
      </w:del>
      <w:r w:rsidR="00EB3941" w:rsidRPr="00A47489">
        <w:rPr>
          <w:rFonts w:ascii="Arial" w:hAnsi="Arial" w:cs="Arial"/>
          <w:sz w:val="22"/>
          <w:szCs w:val="22"/>
        </w:rPr>
        <w:t xml:space="preserve"> programs. </w:t>
      </w:r>
    </w:p>
    <w:p w14:paraId="13D3B4F9" w14:textId="5641A410" w:rsidR="00573E67" w:rsidRPr="00A47489" w:rsidRDefault="0085773C" w:rsidP="00346779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EB3941" w:rsidRPr="00A47489">
        <w:rPr>
          <w:rFonts w:ascii="Arial" w:hAnsi="Arial" w:cs="Arial"/>
          <w:sz w:val="22"/>
          <w:szCs w:val="22"/>
        </w:rPr>
        <w:t>ystematic comparison of JMML HSPCs with the</w:t>
      </w:r>
      <w:r>
        <w:rPr>
          <w:rFonts w:ascii="Arial" w:hAnsi="Arial" w:cs="Arial"/>
          <w:sz w:val="22"/>
          <w:szCs w:val="22"/>
        </w:rPr>
        <w:t>ir</w:t>
      </w:r>
      <w:r w:rsidR="00EB3941" w:rsidRPr="00A47489">
        <w:rPr>
          <w:rFonts w:ascii="Arial" w:hAnsi="Arial" w:cs="Arial"/>
          <w:sz w:val="22"/>
          <w:szCs w:val="22"/>
        </w:rPr>
        <w:t xml:space="preserve"> healthy nearest normal</w:t>
      </w:r>
      <w:r>
        <w:rPr>
          <w:rFonts w:ascii="Arial" w:hAnsi="Arial" w:cs="Arial"/>
          <w:sz w:val="22"/>
          <w:szCs w:val="22"/>
        </w:rPr>
        <w:t xml:space="preserve"> counterparts</w:t>
      </w:r>
      <w:r w:rsidR="00EB3941" w:rsidRPr="00A47489">
        <w:rPr>
          <w:rFonts w:ascii="Arial" w:hAnsi="Arial" w:cs="Arial"/>
          <w:sz w:val="22"/>
          <w:szCs w:val="22"/>
        </w:rPr>
        <w:t xml:space="preserve"> revealed disease-specific </w:t>
      </w:r>
      <w:r>
        <w:rPr>
          <w:rFonts w:ascii="Arial" w:hAnsi="Arial" w:cs="Arial"/>
          <w:sz w:val="22"/>
          <w:szCs w:val="22"/>
        </w:rPr>
        <w:t>expression</w:t>
      </w:r>
      <w:r w:rsidR="00EB3941" w:rsidRPr="00A47489">
        <w:rPr>
          <w:rFonts w:ascii="Arial" w:hAnsi="Arial" w:cs="Arial"/>
          <w:sz w:val="22"/>
          <w:szCs w:val="22"/>
        </w:rPr>
        <w:t xml:space="preserve"> of</w:t>
      </w:r>
      <w:r w:rsidR="005C553D" w:rsidRPr="00A47489">
        <w:rPr>
          <w:rFonts w:ascii="Arial" w:hAnsi="Arial" w:cs="Arial"/>
          <w:sz w:val="22"/>
          <w:szCs w:val="22"/>
        </w:rPr>
        <w:t xml:space="preserve"> several</w:t>
      </w:r>
      <w:r w:rsidR="00EB3941" w:rsidRPr="00A47489">
        <w:rPr>
          <w:rFonts w:ascii="Arial" w:hAnsi="Arial" w:cs="Arial"/>
          <w:sz w:val="22"/>
          <w:szCs w:val="22"/>
        </w:rPr>
        <w:t xml:space="preserve"> surface markers</w:t>
      </w:r>
      <w:r w:rsidR="005C553D" w:rsidRPr="00A47489">
        <w:rPr>
          <w:rFonts w:ascii="Arial" w:hAnsi="Arial" w:cs="Arial"/>
          <w:sz w:val="22"/>
          <w:szCs w:val="22"/>
        </w:rPr>
        <w:t xml:space="preserve"> in JMML.</w:t>
      </w:r>
      <w:r w:rsidR="00EB3941" w:rsidRPr="00A47489">
        <w:rPr>
          <w:rFonts w:ascii="Arial" w:hAnsi="Arial" w:cs="Arial"/>
          <w:sz w:val="22"/>
          <w:szCs w:val="22"/>
        </w:rPr>
        <w:t xml:space="preserve"> </w:t>
      </w:r>
      <w:r w:rsidR="005C553D" w:rsidRPr="00A47489">
        <w:rPr>
          <w:rFonts w:ascii="Arial" w:hAnsi="Arial" w:cs="Arial"/>
          <w:sz w:val="22"/>
          <w:szCs w:val="22"/>
        </w:rPr>
        <w:t xml:space="preserve">The expression patterns appeared </w:t>
      </w:r>
      <w:r w:rsidR="00EB3941" w:rsidRPr="00A47489">
        <w:rPr>
          <w:rFonts w:ascii="Arial" w:hAnsi="Arial" w:cs="Arial"/>
          <w:sz w:val="22"/>
          <w:szCs w:val="22"/>
        </w:rPr>
        <w:t xml:space="preserve">to be </w:t>
      </w:r>
      <w:r>
        <w:rPr>
          <w:rFonts w:ascii="Arial" w:hAnsi="Arial" w:cs="Arial"/>
          <w:sz w:val="22"/>
          <w:szCs w:val="22"/>
        </w:rPr>
        <w:t xml:space="preserve">regulated in a </w:t>
      </w:r>
      <w:r w:rsidR="00EB3941" w:rsidRPr="00A47489">
        <w:rPr>
          <w:rFonts w:ascii="Arial" w:hAnsi="Arial" w:cs="Arial"/>
          <w:sz w:val="22"/>
          <w:szCs w:val="22"/>
        </w:rPr>
        <w:t>subgroup-specific</w:t>
      </w:r>
      <w:r>
        <w:rPr>
          <w:rFonts w:ascii="Arial" w:hAnsi="Arial" w:cs="Arial"/>
          <w:sz w:val="22"/>
          <w:szCs w:val="22"/>
        </w:rPr>
        <w:t xml:space="preserve"> manner</w:t>
      </w:r>
      <w:r w:rsidR="00EB3941" w:rsidRPr="00A47489">
        <w:rPr>
          <w:rFonts w:ascii="Arial" w:hAnsi="Arial" w:cs="Arial"/>
          <w:sz w:val="22"/>
          <w:szCs w:val="22"/>
        </w:rPr>
        <w:t>, which nominates th</w:t>
      </w:r>
      <w:r w:rsidR="00554CBF">
        <w:rPr>
          <w:rFonts w:ascii="Arial" w:hAnsi="Arial" w:cs="Arial"/>
          <w:sz w:val="22"/>
          <w:szCs w:val="22"/>
        </w:rPr>
        <w:t>e</w:t>
      </w:r>
      <w:r w:rsidR="00EB3941" w:rsidRPr="00A47489">
        <w:rPr>
          <w:rFonts w:ascii="Arial" w:hAnsi="Arial" w:cs="Arial"/>
          <w:sz w:val="22"/>
          <w:szCs w:val="22"/>
        </w:rPr>
        <w:t>se factors as novel prognostic biomarkers in JMML.</w:t>
      </w:r>
      <w:r w:rsidR="005C553D" w:rsidRPr="00A47489">
        <w:rPr>
          <w:rFonts w:ascii="Arial" w:hAnsi="Arial" w:cs="Arial"/>
          <w:sz w:val="22"/>
          <w:szCs w:val="22"/>
        </w:rPr>
        <w:t xml:space="preserve"> Moreover, certain surface markers were not only differentially methylated but also known drug targets </w:t>
      </w:r>
      <w:r w:rsidR="00B169CA" w:rsidRPr="00A47489">
        <w:rPr>
          <w:rFonts w:ascii="Arial" w:hAnsi="Arial" w:cs="Arial"/>
          <w:sz w:val="22"/>
          <w:szCs w:val="22"/>
        </w:rPr>
        <w:t>in other entities</w:t>
      </w:r>
      <w:ins w:id="39" w:author="Joschka Hey" w:date="2022-07-28T19:04:00Z">
        <w:r w:rsidR="00631668">
          <w:rPr>
            <w:rFonts w:ascii="Arial" w:hAnsi="Arial" w:cs="Arial"/>
            <w:sz w:val="22"/>
            <w:szCs w:val="22"/>
          </w:rPr>
          <w:t xml:space="preserve">. Therefore, </w:t>
        </w:r>
      </w:ins>
      <w:del w:id="40" w:author="Joschka Hey" w:date="2022-07-28T19:04:00Z">
        <w:r w:rsidR="00B169CA" w:rsidRPr="00A47489" w:rsidDel="00631668">
          <w:rPr>
            <w:rFonts w:ascii="Arial" w:hAnsi="Arial" w:cs="Arial"/>
            <w:sz w:val="22"/>
            <w:szCs w:val="22"/>
          </w:rPr>
          <w:delText xml:space="preserve">, which is why </w:delText>
        </w:r>
      </w:del>
      <w:r w:rsidR="00B169CA" w:rsidRPr="00A47489">
        <w:rPr>
          <w:rFonts w:ascii="Arial" w:hAnsi="Arial" w:cs="Arial"/>
          <w:sz w:val="22"/>
          <w:szCs w:val="22"/>
        </w:rPr>
        <w:t>we</w:t>
      </w:r>
      <w:r w:rsidR="005C553D" w:rsidRPr="00A47489">
        <w:rPr>
          <w:rFonts w:ascii="Arial" w:hAnsi="Arial" w:cs="Arial"/>
          <w:sz w:val="22"/>
          <w:szCs w:val="22"/>
        </w:rPr>
        <w:t xml:space="preserve"> selected </w:t>
      </w:r>
      <w:r w:rsidR="00B169CA" w:rsidRPr="00A47489">
        <w:rPr>
          <w:rFonts w:ascii="Arial" w:hAnsi="Arial" w:cs="Arial"/>
          <w:sz w:val="22"/>
          <w:szCs w:val="22"/>
        </w:rPr>
        <w:t>th</w:t>
      </w:r>
      <w:r w:rsidR="00554CBF">
        <w:rPr>
          <w:rFonts w:ascii="Arial" w:hAnsi="Arial" w:cs="Arial"/>
          <w:sz w:val="22"/>
          <w:szCs w:val="22"/>
        </w:rPr>
        <w:t>e</w:t>
      </w:r>
      <w:r w:rsidR="00B169CA" w:rsidRPr="00A47489">
        <w:rPr>
          <w:rFonts w:ascii="Arial" w:hAnsi="Arial" w:cs="Arial"/>
          <w:sz w:val="22"/>
          <w:szCs w:val="22"/>
        </w:rPr>
        <w:t xml:space="preserve">se genes </w:t>
      </w:r>
      <w:r w:rsidR="005C553D" w:rsidRPr="00A47489">
        <w:rPr>
          <w:rFonts w:ascii="Arial" w:hAnsi="Arial" w:cs="Arial"/>
          <w:sz w:val="22"/>
          <w:szCs w:val="22"/>
        </w:rPr>
        <w:t xml:space="preserve">as </w:t>
      </w:r>
      <w:ins w:id="41" w:author="Joschka Hey" w:date="2022-07-28T19:06:00Z">
        <w:r w:rsidR="00952229">
          <w:rPr>
            <w:rFonts w:ascii="Arial" w:hAnsi="Arial" w:cs="Arial"/>
            <w:sz w:val="22"/>
            <w:szCs w:val="22"/>
          </w:rPr>
          <w:t>high-confidence</w:t>
        </w:r>
      </w:ins>
      <w:del w:id="42" w:author="Joschka Hey" w:date="2022-07-28T19:06:00Z">
        <w:r w:rsidR="005C553D" w:rsidRPr="00A47489" w:rsidDel="00952229">
          <w:rPr>
            <w:rFonts w:ascii="Arial" w:hAnsi="Arial" w:cs="Arial"/>
            <w:sz w:val="22"/>
            <w:szCs w:val="22"/>
          </w:rPr>
          <w:delText>high confidence</w:delText>
        </w:r>
      </w:del>
      <w:r w:rsidR="005C553D" w:rsidRPr="00A47489">
        <w:rPr>
          <w:rFonts w:ascii="Arial" w:hAnsi="Arial" w:cs="Arial"/>
          <w:sz w:val="22"/>
          <w:szCs w:val="22"/>
        </w:rPr>
        <w:t xml:space="preserve"> candidate</w:t>
      </w:r>
      <w:r w:rsidR="00B169CA" w:rsidRPr="00A47489">
        <w:rPr>
          <w:rFonts w:ascii="Arial" w:hAnsi="Arial" w:cs="Arial"/>
          <w:sz w:val="22"/>
          <w:szCs w:val="22"/>
        </w:rPr>
        <w:t>s</w:t>
      </w:r>
      <w:r w:rsidR="005C553D" w:rsidRPr="00A47489">
        <w:rPr>
          <w:rFonts w:ascii="Arial" w:hAnsi="Arial" w:cs="Arial"/>
          <w:sz w:val="22"/>
          <w:szCs w:val="22"/>
        </w:rPr>
        <w:t xml:space="preserve"> for further functional validation. </w:t>
      </w:r>
      <w:r w:rsidR="000C6DB4" w:rsidRPr="00A47489">
        <w:rPr>
          <w:rFonts w:ascii="Arial" w:hAnsi="Arial" w:cs="Arial"/>
          <w:sz w:val="22"/>
          <w:szCs w:val="22"/>
        </w:rPr>
        <w:t xml:space="preserve">In a preclinical </w:t>
      </w:r>
      <w:r w:rsidR="00554CBF">
        <w:rPr>
          <w:rFonts w:ascii="Arial" w:hAnsi="Arial" w:cs="Arial"/>
          <w:sz w:val="22"/>
          <w:szCs w:val="22"/>
        </w:rPr>
        <w:t>patient-derived xenograft (PDX) mouse model</w:t>
      </w:r>
      <w:r w:rsidR="000C6DB4" w:rsidRPr="00A47489">
        <w:rPr>
          <w:rFonts w:ascii="Arial" w:hAnsi="Arial" w:cs="Arial"/>
          <w:sz w:val="22"/>
          <w:szCs w:val="22"/>
        </w:rPr>
        <w:t>, targeted treatment with therapeutic antibodies efficiently deplete</w:t>
      </w:r>
      <w:r w:rsidR="00554CBF">
        <w:rPr>
          <w:rFonts w:ascii="Arial" w:hAnsi="Arial" w:cs="Arial"/>
          <w:sz w:val="22"/>
          <w:szCs w:val="22"/>
        </w:rPr>
        <w:t>d</w:t>
      </w:r>
      <w:r w:rsidR="000C6DB4" w:rsidRPr="00A47489">
        <w:rPr>
          <w:rFonts w:ascii="Arial" w:hAnsi="Arial" w:cs="Arial"/>
          <w:sz w:val="22"/>
          <w:szCs w:val="22"/>
        </w:rPr>
        <w:t xml:space="preserve"> high-risk JMML HSPCs and improve</w:t>
      </w:r>
      <w:r w:rsidR="00A421A7">
        <w:rPr>
          <w:rFonts w:ascii="Arial" w:hAnsi="Arial" w:cs="Arial"/>
          <w:sz w:val="22"/>
          <w:szCs w:val="22"/>
        </w:rPr>
        <w:t>d</w:t>
      </w:r>
      <w:r w:rsidR="000C6DB4" w:rsidRPr="00A47489">
        <w:rPr>
          <w:rFonts w:ascii="Arial" w:hAnsi="Arial" w:cs="Arial"/>
          <w:sz w:val="22"/>
          <w:szCs w:val="22"/>
        </w:rPr>
        <w:t xml:space="preserve"> </w:t>
      </w:r>
      <w:ins w:id="43" w:author="Joschka Hey" w:date="2022-07-28T19:06:00Z">
        <w:r w:rsidR="00952229">
          <w:rPr>
            <w:rFonts w:ascii="Arial" w:hAnsi="Arial" w:cs="Arial"/>
            <w:sz w:val="22"/>
            <w:szCs w:val="22"/>
          </w:rPr>
          <w:t xml:space="preserve">the </w:t>
        </w:r>
      </w:ins>
      <w:r w:rsidR="000C6DB4" w:rsidRPr="00A47489">
        <w:rPr>
          <w:rFonts w:ascii="Arial" w:hAnsi="Arial" w:cs="Arial"/>
          <w:sz w:val="22"/>
          <w:szCs w:val="22"/>
        </w:rPr>
        <w:t xml:space="preserve">survival </w:t>
      </w:r>
      <w:r w:rsidR="0045183C">
        <w:rPr>
          <w:rFonts w:ascii="Arial" w:hAnsi="Arial" w:cs="Arial"/>
          <w:sz w:val="22"/>
          <w:szCs w:val="22"/>
        </w:rPr>
        <w:t>of</w:t>
      </w:r>
      <w:r w:rsidR="000C6DB4" w:rsidRPr="00A47489">
        <w:rPr>
          <w:rFonts w:ascii="Arial" w:hAnsi="Arial" w:cs="Arial"/>
          <w:sz w:val="22"/>
          <w:szCs w:val="22"/>
        </w:rPr>
        <w:t xml:space="preserve"> JMML</w:t>
      </w:r>
      <w:r w:rsidR="006217F7">
        <w:rPr>
          <w:rFonts w:ascii="Arial" w:hAnsi="Arial" w:cs="Arial"/>
          <w:sz w:val="22"/>
          <w:szCs w:val="22"/>
        </w:rPr>
        <w:t>-PDX</w:t>
      </w:r>
      <w:r w:rsidR="000C6DB4" w:rsidRPr="00A47489">
        <w:rPr>
          <w:rFonts w:ascii="Arial" w:hAnsi="Arial" w:cs="Arial"/>
          <w:sz w:val="22"/>
          <w:szCs w:val="22"/>
        </w:rPr>
        <w:t xml:space="preserve"> </w:t>
      </w:r>
      <w:r w:rsidR="0045183C">
        <w:rPr>
          <w:rFonts w:ascii="Arial" w:hAnsi="Arial" w:cs="Arial"/>
          <w:sz w:val="22"/>
          <w:szCs w:val="22"/>
        </w:rPr>
        <w:t>mice</w:t>
      </w:r>
      <w:r w:rsidR="000C6DB4" w:rsidRPr="00A47489">
        <w:rPr>
          <w:rFonts w:ascii="Arial" w:hAnsi="Arial" w:cs="Arial"/>
          <w:sz w:val="22"/>
          <w:szCs w:val="22"/>
        </w:rPr>
        <w:t xml:space="preserve">. </w:t>
      </w:r>
    </w:p>
    <w:p w14:paraId="3606F639" w14:textId="0910B47A" w:rsidR="000C6DB4" w:rsidRPr="00A47489" w:rsidRDefault="002D0EBC" w:rsidP="0034677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47489">
        <w:rPr>
          <w:rFonts w:ascii="Arial" w:hAnsi="Arial" w:cs="Arial"/>
          <w:sz w:val="22"/>
          <w:szCs w:val="22"/>
        </w:rPr>
        <w:t>In conclusion, the personalized molecular analysis of JMML HSPCs</w:t>
      </w:r>
      <w:r w:rsidR="0024119D" w:rsidRPr="00A47489">
        <w:rPr>
          <w:rFonts w:ascii="Arial" w:hAnsi="Arial" w:cs="Arial"/>
          <w:sz w:val="22"/>
          <w:szCs w:val="22"/>
        </w:rPr>
        <w:t xml:space="preserve"> disentangled disease-specific heterogeneity and </w:t>
      </w:r>
      <w:r w:rsidRPr="00A47489">
        <w:rPr>
          <w:rFonts w:ascii="Arial" w:hAnsi="Arial" w:cs="Arial"/>
          <w:sz w:val="22"/>
          <w:szCs w:val="22"/>
        </w:rPr>
        <w:t>enabled novel insights into tumorigenesis</w:t>
      </w:r>
      <w:r w:rsidR="0024119D" w:rsidRPr="00A47489">
        <w:rPr>
          <w:rFonts w:ascii="Arial" w:hAnsi="Arial" w:cs="Arial"/>
          <w:sz w:val="22"/>
          <w:szCs w:val="22"/>
        </w:rPr>
        <w:t>. The subgroup-specific epigenetic dysregulation</w:t>
      </w:r>
      <w:del w:id="44" w:author="Joschka Hey" w:date="2022-07-28T19:06:00Z">
        <w:r w:rsidR="0024119D" w:rsidRPr="00A47489" w:rsidDel="00952229">
          <w:rPr>
            <w:rFonts w:ascii="Arial" w:hAnsi="Arial" w:cs="Arial"/>
            <w:sz w:val="22"/>
            <w:szCs w:val="22"/>
          </w:rPr>
          <w:delText xml:space="preserve"> </w:delText>
        </w:r>
      </w:del>
      <w:ins w:id="45" w:author="Joschka Hey" w:date="2022-07-28T19:05:00Z">
        <w:r w:rsidR="00631668">
          <w:rPr>
            <w:rFonts w:ascii="Arial" w:hAnsi="Arial" w:cs="Arial"/>
            <w:sz w:val="22"/>
            <w:szCs w:val="22"/>
          </w:rPr>
          <w:t>,</w:t>
        </w:r>
      </w:ins>
      <w:ins w:id="46" w:author="Joschka Hey" w:date="2022-07-28T19:06:00Z">
        <w:r w:rsidR="00952229">
          <w:rPr>
            <w:rFonts w:ascii="Arial" w:hAnsi="Arial" w:cs="Arial"/>
            <w:sz w:val="22"/>
            <w:szCs w:val="22"/>
          </w:rPr>
          <w:t xml:space="preserve"> </w:t>
        </w:r>
      </w:ins>
      <w:r w:rsidR="0024119D" w:rsidRPr="00A47489">
        <w:rPr>
          <w:rFonts w:ascii="Arial" w:hAnsi="Arial" w:cs="Arial"/>
          <w:sz w:val="22"/>
          <w:szCs w:val="22"/>
        </w:rPr>
        <w:t>including</w:t>
      </w:r>
      <w:r w:rsidRPr="00A47489">
        <w:rPr>
          <w:rFonts w:ascii="Arial" w:hAnsi="Arial" w:cs="Arial"/>
          <w:sz w:val="22"/>
          <w:szCs w:val="22"/>
        </w:rPr>
        <w:t xml:space="preserve"> </w:t>
      </w:r>
      <w:ins w:id="47" w:author="Joschka Hey" w:date="2022-07-28T19:06:00Z">
        <w:r w:rsidR="00952229">
          <w:rPr>
            <w:rFonts w:ascii="Arial" w:hAnsi="Arial" w:cs="Arial"/>
            <w:sz w:val="22"/>
            <w:szCs w:val="22"/>
          </w:rPr>
          <w:t>oncofetal</w:t>
        </w:r>
      </w:ins>
      <w:del w:id="48" w:author="Joschka Hey" w:date="2022-07-28T19:06:00Z">
        <w:r w:rsidRPr="00A47489" w:rsidDel="00952229">
          <w:rPr>
            <w:rFonts w:ascii="Arial" w:hAnsi="Arial" w:cs="Arial"/>
            <w:sz w:val="22"/>
            <w:szCs w:val="22"/>
          </w:rPr>
          <w:delText>onco-fetal</w:delText>
        </w:r>
      </w:del>
      <w:r w:rsidRPr="00A47489">
        <w:rPr>
          <w:rFonts w:ascii="Arial" w:hAnsi="Arial" w:cs="Arial"/>
          <w:sz w:val="22"/>
          <w:szCs w:val="22"/>
        </w:rPr>
        <w:t xml:space="preserve"> reprogramming </w:t>
      </w:r>
      <w:r w:rsidR="0024119D" w:rsidRPr="00A47489">
        <w:rPr>
          <w:rFonts w:ascii="Arial" w:hAnsi="Arial" w:cs="Arial"/>
          <w:sz w:val="22"/>
          <w:szCs w:val="22"/>
        </w:rPr>
        <w:t>of JMM</w:t>
      </w:r>
      <w:r w:rsidR="00873778" w:rsidRPr="00A47489">
        <w:rPr>
          <w:rFonts w:ascii="Arial" w:hAnsi="Arial" w:cs="Arial"/>
          <w:sz w:val="22"/>
          <w:szCs w:val="22"/>
        </w:rPr>
        <w:t>L</w:t>
      </w:r>
      <w:r w:rsidR="0024119D" w:rsidRPr="00A47489">
        <w:rPr>
          <w:rFonts w:ascii="Arial" w:hAnsi="Arial" w:cs="Arial"/>
          <w:sz w:val="22"/>
          <w:szCs w:val="22"/>
        </w:rPr>
        <w:t xml:space="preserve"> HSPCs</w:t>
      </w:r>
      <w:ins w:id="49" w:author="Joschka Hey" w:date="2022-07-28T19:05:00Z">
        <w:r w:rsidR="00631668">
          <w:rPr>
            <w:rFonts w:ascii="Arial" w:hAnsi="Arial" w:cs="Arial"/>
            <w:sz w:val="22"/>
            <w:szCs w:val="22"/>
          </w:rPr>
          <w:t>,</w:t>
        </w:r>
      </w:ins>
      <w:r w:rsidR="0024119D" w:rsidRPr="00A47489">
        <w:rPr>
          <w:rFonts w:ascii="Arial" w:hAnsi="Arial" w:cs="Arial"/>
          <w:sz w:val="22"/>
          <w:szCs w:val="22"/>
        </w:rPr>
        <w:t xml:space="preserve"> reveal</w:t>
      </w:r>
      <w:ins w:id="50" w:author="Joschka Hey" w:date="2022-07-28T19:05:00Z">
        <w:r w:rsidR="00631668">
          <w:rPr>
            <w:rFonts w:ascii="Arial" w:hAnsi="Arial" w:cs="Arial"/>
            <w:sz w:val="22"/>
            <w:szCs w:val="22"/>
          </w:rPr>
          <w:t>ed</w:t>
        </w:r>
      </w:ins>
      <w:del w:id="51" w:author="Joschka Hey" w:date="2022-07-28T19:05:00Z">
        <w:r w:rsidR="0024119D" w:rsidRPr="00A47489" w:rsidDel="00631668">
          <w:rPr>
            <w:rFonts w:ascii="Arial" w:hAnsi="Arial" w:cs="Arial"/>
            <w:sz w:val="22"/>
            <w:szCs w:val="22"/>
          </w:rPr>
          <w:delText>s</w:delText>
        </w:r>
      </w:del>
      <w:r w:rsidR="0024119D" w:rsidRPr="00A47489">
        <w:rPr>
          <w:rFonts w:ascii="Arial" w:hAnsi="Arial" w:cs="Arial"/>
          <w:sz w:val="22"/>
          <w:szCs w:val="22"/>
        </w:rPr>
        <w:t xml:space="preserve"> novel</w:t>
      </w:r>
      <w:r w:rsidRPr="00A47489">
        <w:rPr>
          <w:rFonts w:ascii="Arial" w:hAnsi="Arial" w:cs="Arial"/>
          <w:sz w:val="22"/>
          <w:szCs w:val="22"/>
        </w:rPr>
        <w:t xml:space="preserve"> </w:t>
      </w:r>
      <w:r w:rsidR="0024119D" w:rsidRPr="00A47489">
        <w:rPr>
          <w:rFonts w:ascii="Arial" w:hAnsi="Arial" w:cs="Arial"/>
          <w:sz w:val="22"/>
          <w:szCs w:val="22"/>
        </w:rPr>
        <w:t xml:space="preserve">prognostic biomarkers and </w:t>
      </w:r>
      <w:r w:rsidR="00873778" w:rsidRPr="00A47489">
        <w:rPr>
          <w:rFonts w:ascii="Arial" w:hAnsi="Arial" w:cs="Arial"/>
          <w:sz w:val="22"/>
          <w:szCs w:val="22"/>
        </w:rPr>
        <w:t>promising</w:t>
      </w:r>
      <w:r w:rsidR="0024119D" w:rsidRPr="00A47489">
        <w:rPr>
          <w:rFonts w:ascii="Arial" w:hAnsi="Arial" w:cs="Arial"/>
          <w:sz w:val="22"/>
          <w:szCs w:val="22"/>
        </w:rPr>
        <w:t xml:space="preserve"> novel treatment options specific for high-risk JMML. </w:t>
      </w:r>
    </w:p>
    <w:p w14:paraId="3F043DA4" w14:textId="19A0B53F" w:rsidR="006217F7" w:rsidRDefault="00B77D46" w:rsidP="00B77D46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A47489">
        <w:rPr>
          <w:rFonts w:ascii="Arial" w:hAnsi="Arial" w:cs="Arial"/>
          <w:sz w:val="22"/>
          <w:szCs w:val="22"/>
        </w:rPr>
        <w:t>[3</w:t>
      </w:r>
      <w:r w:rsidR="006217F7">
        <w:rPr>
          <w:rFonts w:ascii="Arial" w:hAnsi="Arial" w:cs="Arial"/>
          <w:sz w:val="22"/>
          <w:szCs w:val="22"/>
        </w:rPr>
        <w:t>,</w:t>
      </w:r>
      <w:r w:rsidR="00A421A7">
        <w:rPr>
          <w:rFonts w:ascii="Arial" w:hAnsi="Arial" w:cs="Arial"/>
          <w:sz w:val="22"/>
          <w:szCs w:val="22"/>
        </w:rPr>
        <w:t>4</w:t>
      </w:r>
      <w:r w:rsidR="0045183C">
        <w:rPr>
          <w:rFonts w:ascii="Arial" w:hAnsi="Arial" w:cs="Arial"/>
          <w:sz w:val="22"/>
          <w:szCs w:val="22"/>
        </w:rPr>
        <w:t>6</w:t>
      </w:r>
      <w:r w:rsidR="003C408C">
        <w:rPr>
          <w:rFonts w:ascii="Arial" w:hAnsi="Arial" w:cs="Arial"/>
          <w:sz w:val="22"/>
          <w:szCs w:val="22"/>
        </w:rPr>
        <w:t>0</w:t>
      </w:r>
      <w:r w:rsidRPr="00A47489">
        <w:rPr>
          <w:rFonts w:ascii="Arial" w:hAnsi="Arial" w:cs="Arial"/>
          <w:sz w:val="22"/>
          <w:szCs w:val="22"/>
        </w:rPr>
        <w:t>]</w:t>
      </w:r>
    </w:p>
    <w:p w14:paraId="2849B8E5" w14:textId="105EE23E" w:rsidR="00B77D46" w:rsidRPr="00A47489" w:rsidRDefault="00B77D46" w:rsidP="00346779">
      <w:pPr>
        <w:spacing w:after="120"/>
        <w:jc w:val="both"/>
        <w:rPr>
          <w:rFonts w:ascii="Arial" w:hAnsi="Arial" w:cs="Arial"/>
          <w:sz w:val="22"/>
          <w:szCs w:val="22"/>
        </w:rPr>
      </w:pPr>
    </w:p>
    <w:sectPr w:rsidR="00B77D46" w:rsidRPr="00A4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schka Hey" w:date="2022-07-28T18:52:00Z" w:initials="JH">
    <w:p w14:paraId="31CAEEFA" w14:textId="3D1EF1BF" w:rsidR="008F4228" w:rsidRPr="00AF6B12" w:rsidRDefault="008F4228" w:rsidP="008F4228">
      <w:pPr>
        <w:spacing w:after="12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Style w:val="CommentReference"/>
        </w:rPr>
        <w:annotationRef/>
      </w:r>
      <w:r>
        <w:t>For future abstracts or the manuscript I would propose a shorter title such as: “</w:t>
      </w:r>
      <w:r w:rsidRPr="00AF6B12">
        <w:rPr>
          <w:rFonts w:ascii="Arial" w:hAnsi="Arial" w:cs="Arial"/>
          <w:b/>
          <w:bCs/>
          <w:sz w:val="22"/>
          <w:szCs w:val="22"/>
        </w:rPr>
        <w:t xml:space="preserve">Multi-Omics Profiling </w:t>
      </w:r>
      <w:r>
        <w:rPr>
          <w:rFonts w:ascii="Arial" w:hAnsi="Arial" w:cs="Arial"/>
          <w:b/>
          <w:bCs/>
          <w:sz w:val="22"/>
          <w:szCs w:val="22"/>
        </w:rPr>
        <w:t xml:space="preserve">of </w:t>
      </w:r>
      <w:r w:rsidRPr="00AF6B12">
        <w:rPr>
          <w:rFonts w:ascii="Arial" w:hAnsi="Arial" w:cs="Arial"/>
          <w:b/>
          <w:bCs/>
          <w:sz w:val="22"/>
          <w:szCs w:val="22"/>
        </w:rPr>
        <w:t>JMML HSPCs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AF6B12">
        <w:rPr>
          <w:rFonts w:ascii="Arial" w:hAnsi="Arial" w:cs="Arial"/>
          <w:b/>
          <w:bCs/>
          <w:sz w:val="22"/>
          <w:szCs w:val="22"/>
        </w:rPr>
        <w:t>Reveals Onco-Fetal Reprogramming</w:t>
      </w:r>
      <w:r>
        <w:rPr>
          <w:rFonts w:ascii="Arial" w:hAnsi="Arial" w:cs="Arial"/>
          <w:b/>
          <w:bCs/>
          <w:sz w:val="22"/>
          <w:szCs w:val="22"/>
        </w:rPr>
        <w:t xml:space="preserve">, and </w:t>
      </w:r>
      <w:r>
        <w:rPr>
          <w:rFonts w:ascii="Arial" w:hAnsi="Arial" w:cs="Arial"/>
          <w:b/>
          <w:bCs/>
          <w:sz w:val="22"/>
          <w:szCs w:val="22"/>
        </w:rPr>
        <w:t>Identifies</w:t>
      </w:r>
      <w:r w:rsidRPr="00AF6B12">
        <w:rPr>
          <w:rFonts w:ascii="Arial" w:hAnsi="Arial" w:cs="Arial"/>
          <w:b/>
          <w:bCs/>
          <w:sz w:val="22"/>
          <w:szCs w:val="22"/>
        </w:rPr>
        <w:t xml:space="preserve"> Novel Prognostic Biomarkers and Therapeutic Targets </w:t>
      </w:r>
      <w:r>
        <w:rPr>
          <w:rStyle w:val="CommentReference"/>
        </w:rPr>
        <w:annotationRef/>
      </w:r>
      <w:r>
        <w:rPr>
          <w:rFonts w:ascii="Arial" w:hAnsi="Arial" w:cs="Arial"/>
          <w:b/>
          <w:bCs/>
          <w:sz w:val="22"/>
          <w:szCs w:val="22"/>
        </w:rPr>
        <w:t>in JMML”</w:t>
      </w:r>
    </w:p>
    <w:p w14:paraId="18BCE40D" w14:textId="6EE3BCB2" w:rsidR="008F4228" w:rsidRDefault="008F4228">
      <w:pPr>
        <w:pStyle w:val="CommentText"/>
      </w:pPr>
    </w:p>
  </w:comment>
  <w:comment w:id="17" w:author="Joschka Hey" w:date="2022-07-28T18:58:00Z" w:initials="JH">
    <w:p w14:paraId="12F24D40" w14:textId="2091AC34" w:rsidR="008F4228" w:rsidRDefault="008F4228">
      <w:pPr>
        <w:pStyle w:val="CommentText"/>
      </w:pPr>
      <w:r>
        <w:rPr>
          <w:rStyle w:val="CommentReference"/>
        </w:rPr>
        <w:annotationRef/>
      </w:r>
      <w:r>
        <w:t>Really necessary to list on top of the scRNAseq?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BCE40D" w15:done="0"/>
  <w15:commentEx w15:paraId="12F24D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BCE40D" w16cid:durableId="268D5981"/>
  <w16cid:commentId w16cid:paraId="12F24D40" w16cid:durableId="268D5A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2F32"/>
    <w:multiLevelType w:val="multilevel"/>
    <w:tmpl w:val="A442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60667"/>
    <w:multiLevelType w:val="multilevel"/>
    <w:tmpl w:val="88D6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374EC"/>
    <w:multiLevelType w:val="multilevel"/>
    <w:tmpl w:val="BE24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34EA0"/>
    <w:multiLevelType w:val="multilevel"/>
    <w:tmpl w:val="30A2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23CFC"/>
    <w:multiLevelType w:val="multilevel"/>
    <w:tmpl w:val="8536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43CB5"/>
    <w:multiLevelType w:val="multilevel"/>
    <w:tmpl w:val="530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84F86"/>
    <w:multiLevelType w:val="multilevel"/>
    <w:tmpl w:val="1D64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564A89"/>
    <w:multiLevelType w:val="multilevel"/>
    <w:tmpl w:val="6DAA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23BC9"/>
    <w:multiLevelType w:val="multilevel"/>
    <w:tmpl w:val="B232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802590"/>
    <w:multiLevelType w:val="multilevel"/>
    <w:tmpl w:val="9D9C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B151B"/>
    <w:multiLevelType w:val="multilevel"/>
    <w:tmpl w:val="AD10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C3751"/>
    <w:multiLevelType w:val="multilevel"/>
    <w:tmpl w:val="9B90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84B47"/>
    <w:multiLevelType w:val="multilevel"/>
    <w:tmpl w:val="3526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D4CE9"/>
    <w:multiLevelType w:val="multilevel"/>
    <w:tmpl w:val="723C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562706"/>
    <w:multiLevelType w:val="multilevel"/>
    <w:tmpl w:val="708E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3"/>
  </w:num>
  <w:num w:numId="5">
    <w:abstractNumId w:val="2"/>
  </w:num>
  <w:num w:numId="6">
    <w:abstractNumId w:val="11"/>
  </w:num>
  <w:num w:numId="7">
    <w:abstractNumId w:val="14"/>
  </w:num>
  <w:num w:numId="8">
    <w:abstractNumId w:val="10"/>
  </w:num>
  <w:num w:numId="9">
    <w:abstractNumId w:val="6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82"/>
    <w:rsid w:val="00011BDD"/>
    <w:rsid w:val="00013741"/>
    <w:rsid w:val="00024674"/>
    <w:rsid w:val="00047A31"/>
    <w:rsid w:val="000657FA"/>
    <w:rsid w:val="000739A3"/>
    <w:rsid w:val="000750E5"/>
    <w:rsid w:val="00091B0B"/>
    <w:rsid w:val="00093A6E"/>
    <w:rsid w:val="000A7FAD"/>
    <w:rsid w:val="000B5ACB"/>
    <w:rsid w:val="000C1D86"/>
    <w:rsid w:val="000C6DB4"/>
    <w:rsid w:val="000E5164"/>
    <w:rsid w:val="000E75D1"/>
    <w:rsid w:val="000F5B0F"/>
    <w:rsid w:val="00101B64"/>
    <w:rsid w:val="00106BCC"/>
    <w:rsid w:val="00126ABA"/>
    <w:rsid w:val="00142B9C"/>
    <w:rsid w:val="00146458"/>
    <w:rsid w:val="00146F63"/>
    <w:rsid w:val="001745F3"/>
    <w:rsid w:val="00174827"/>
    <w:rsid w:val="001A320C"/>
    <w:rsid w:val="001A3567"/>
    <w:rsid w:val="001C4F0B"/>
    <w:rsid w:val="001D1826"/>
    <w:rsid w:val="001E6A79"/>
    <w:rsid w:val="001E6FC5"/>
    <w:rsid w:val="001F48B9"/>
    <w:rsid w:val="00220490"/>
    <w:rsid w:val="00222AF1"/>
    <w:rsid w:val="0024119D"/>
    <w:rsid w:val="00245BC1"/>
    <w:rsid w:val="00245F75"/>
    <w:rsid w:val="0025683E"/>
    <w:rsid w:val="0026134D"/>
    <w:rsid w:val="00272FDB"/>
    <w:rsid w:val="0028710A"/>
    <w:rsid w:val="00290DF5"/>
    <w:rsid w:val="002A2072"/>
    <w:rsid w:val="002B0CE9"/>
    <w:rsid w:val="002D0EBC"/>
    <w:rsid w:val="002D53FA"/>
    <w:rsid w:val="002F1315"/>
    <w:rsid w:val="002F40BB"/>
    <w:rsid w:val="003052B0"/>
    <w:rsid w:val="00320EEC"/>
    <w:rsid w:val="0032257F"/>
    <w:rsid w:val="0032346F"/>
    <w:rsid w:val="0032409E"/>
    <w:rsid w:val="003344C3"/>
    <w:rsid w:val="0034587E"/>
    <w:rsid w:val="00346779"/>
    <w:rsid w:val="00376A48"/>
    <w:rsid w:val="00377934"/>
    <w:rsid w:val="003949A5"/>
    <w:rsid w:val="003B295C"/>
    <w:rsid w:val="003B43DE"/>
    <w:rsid w:val="003C2375"/>
    <w:rsid w:val="003C3310"/>
    <w:rsid w:val="003C408C"/>
    <w:rsid w:val="003D0E21"/>
    <w:rsid w:val="003F755D"/>
    <w:rsid w:val="004022CC"/>
    <w:rsid w:val="004348CF"/>
    <w:rsid w:val="004375DF"/>
    <w:rsid w:val="0044219E"/>
    <w:rsid w:val="0045183C"/>
    <w:rsid w:val="00483BC4"/>
    <w:rsid w:val="00493860"/>
    <w:rsid w:val="004A755C"/>
    <w:rsid w:val="004C499F"/>
    <w:rsid w:val="004D1B77"/>
    <w:rsid w:val="004E36B9"/>
    <w:rsid w:val="004E5491"/>
    <w:rsid w:val="004E5965"/>
    <w:rsid w:val="004E7CA8"/>
    <w:rsid w:val="00505FD4"/>
    <w:rsid w:val="005153DE"/>
    <w:rsid w:val="00515F28"/>
    <w:rsid w:val="00531AA6"/>
    <w:rsid w:val="00532199"/>
    <w:rsid w:val="00540844"/>
    <w:rsid w:val="00554CBF"/>
    <w:rsid w:val="00573E67"/>
    <w:rsid w:val="00576FBF"/>
    <w:rsid w:val="00583E32"/>
    <w:rsid w:val="005A15E5"/>
    <w:rsid w:val="005B7171"/>
    <w:rsid w:val="005B7529"/>
    <w:rsid w:val="005C387C"/>
    <w:rsid w:val="005C553D"/>
    <w:rsid w:val="005D5F4F"/>
    <w:rsid w:val="005D5FF0"/>
    <w:rsid w:val="006020B1"/>
    <w:rsid w:val="00606FF4"/>
    <w:rsid w:val="006217F7"/>
    <w:rsid w:val="00631668"/>
    <w:rsid w:val="0063289D"/>
    <w:rsid w:val="006401EF"/>
    <w:rsid w:val="00647832"/>
    <w:rsid w:val="006508B8"/>
    <w:rsid w:val="00655107"/>
    <w:rsid w:val="0068130D"/>
    <w:rsid w:val="00682E71"/>
    <w:rsid w:val="006837B3"/>
    <w:rsid w:val="00691062"/>
    <w:rsid w:val="006A4806"/>
    <w:rsid w:val="006C2181"/>
    <w:rsid w:val="006D29D8"/>
    <w:rsid w:val="006E14D4"/>
    <w:rsid w:val="006E3F86"/>
    <w:rsid w:val="006F0529"/>
    <w:rsid w:val="007104F3"/>
    <w:rsid w:val="00723C3C"/>
    <w:rsid w:val="00724DC3"/>
    <w:rsid w:val="0073668E"/>
    <w:rsid w:val="00750D9A"/>
    <w:rsid w:val="00772053"/>
    <w:rsid w:val="00796082"/>
    <w:rsid w:val="007A2079"/>
    <w:rsid w:val="007B1126"/>
    <w:rsid w:val="007B23AA"/>
    <w:rsid w:val="007B2D84"/>
    <w:rsid w:val="007B7E5C"/>
    <w:rsid w:val="00802180"/>
    <w:rsid w:val="00831A1A"/>
    <w:rsid w:val="008342B2"/>
    <w:rsid w:val="0085773C"/>
    <w:rsid w:val="00867541"/>
    <w:rsid w:val="00873778"/>
    <w:rsid w:val="008B0291"/>
    <w:rsid w:val="008B29D6"/>
    <w:rsid w:val="008C143D"/>
    <w:rsid w:val="008D32B3"/>
    <w:rsid w:val="008D752D"/>
    <w:rsid w:val="008F4228"/>
    <w:rsid w:val="009012D8"/>
    <w:rsid w:val="0091150A"/>
    <w:rsid w:val="00920680"/>
    <w:rsid w:val="00944301"/>
    <w:rsid w:val="00952229"/>
    <w:rsid w:val="00954B22"/>
    <w:rsid w:val="00965914"/>
    <w:rsid w:val="00972E17"/>
    <w:rsid w:val="009B15ED"/>
    <w:rsid w:val="009C69CB"/>
    <w:rsid w:val="009D077B"/>
    <w:rsid w:val="009D1DEE"/>
    <w:rsid w:val="009F2FFD"/>
    <w:rsid w:val="00A1099B"/>
    <w:rsid w:val="00A27AFE"/>
    <w:rsid w:val="00A421A7"/>
    <w:rsid w:val="00A43C9E"/>
    <w:rsid w:val="00A47489"/>
    <w:rsid w:val="00A51732"/>
    <w:rsid w:val="00A9495E"/>
    <w:rsid w:val="00AB29A1"/>
    <w:rsid w:val="00AB4A48"/>
    <w:rsid w:val="00AC5702"/>
    <w:rsid w:val="00AF1387"/>
    <w:rsid w:val="00AF284F"/>
    <w:rsid w:val="00AF33CF"/>
    <w:rsid w:val="00AF6B12"/>
    <w:rsid w:val="00B169CA"/>
    <w:rsid w:val="00B463BD"/>
    <w:rsid w:val="00B559D2"/>
    <w:rsid w:val="00B63BA7"/>
    <w:rsid w:val="00B67759"/>
    <w:rsid w:val="00B7748D"/>
    <w:rsid w:val="00B77D46"/>
    <w:rsid w:val="00B87F02"/>
    <w:rsid w:val="00B94727"/>
    <w:rsid w:val="00B96CF0"/>
    <w:rsid w:val="00BA3569"/>
    <w:rsid w:val="00BC4BB1"/>
    <w:rsid w:val="00BE2779"/>
    <w:rsid w:val="00BF26A5"/>
    <w:rsid w:val="00C022DB"/>
    <w:rsid w:val="00C026CC"/>
    <w:rsid w:val="00C223E9"/>
    <w:rsid w:val="00C2673D"/>
    <w:rsid w:val="00C4730E"/>
    <w:rsid w:val="00C51493"/>
    <w:rsid w:val="00C517CF"/>
    <w:rsid w:val="00C524D4"/>
    <w:rsid w:val="00C7084D"/>
    <w:rsid w:val="00C75846"/>
    <w:rsid w:val="00C764D4"/>
    <w:rsid w:val="00CA4BFF"/>
    <w:rsid w:val="00CC1D97"/>
    <w:rsid w:val="00CC4BF0"/>
    <w:rsid w:val="00CD1B18"/>
    <w:rsid w:val="00CD54C4"/>
    <w:rsid w:val="00CE35D4"/>
    <w:rsid w:val="00D462F2"/>
    <w:rsid w:val="00D6749B"/>
    <w:rsid w:val="00D87704"/>
    <w:rsid w:val="00D95C9E"/>
    <w:rsid w:val="00DA2A29"/>
    <w:rsid w:val="00DB6AB0"/>
    <w:rsid w:val="00DB7EF0"/>
    <w:rsid w:val="00DC13E7"/>
    <w:rsid w:val="00DD777E"/>
    <w:rsid w:val="00DE1AD1"/>
    <w:rsid w:val="00DE3C8B"/>
    <w:rsid w:val="00DF2BFE"/>
    <w:rsid w:val="00E042B9"/>
    <w:rsid w:val="00E20F38"/>
    <w:rsid w:val="00E32ADF"/>
    <w:rsid w:val="00E43743"/>
    <w:rsid w:val="00E62F6C"/>
    <w:rsid w:val="00E929FD"/>
    <w:rsid w:val="00EB3941"/>
    <w:rsid w:val="00EB3C7C"/>
    <w:rsid w:val="00EF622E"/>
    <w:rsid w:val="00F069CD"/>
    <w:rsid w:val="00F27F8A"/>
    <w:rsid w:val="00F32C0A"/>
    <w:rsid w:val="00F5015A"/>
    <w:rsid w:val="00F5161A"/>
    <w:rsid w:val="00F57D81"/>
    <w:rsid w:val="00F70D09"/>
    <w:rsid w:val="00F76334"/>
    <w:rsid w:val="00F95B20"/>
    <w:rsid w:val="00FB1F69"/>
    <w:rsid w:val="00FB7621"/>
    <w:rsid w:val="00FC0677"/>
    <w:rsid w:val="00FC1D4F"/>
    <w:rsid w:val="00FD7ACF"/>
    <w:rsid w:val="00FE4729"/>
    <w:rsid w:val="00FE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BA93"/>
  <w15:chartTrackingRefBased/>
  <w15:docId w15:val="{D8AF544D-DFCC-4343-BCF5-E0787297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B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54B2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54B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B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B2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B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B22"/>
    <w:rPr>
      <w:b/>
      <w:bCs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245BC1"/>
    <w:rPr>
      <w:i/>
      <w:iCs/>
    </w:rPr>
  </w:style>
  <w:style w:type="paragraph" w:styleId="ListParagraph">
    <w:name w:val="List Paragraph"/>
    <w:basedOn w:val="Normal"/>
    <w:uiPriority w:val="34"/>
    <w:qFormat/>
    <w:rsid w:val="00245B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1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8770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C1D4F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2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228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931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182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4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738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32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B1122D3-7A89-3F4A-A722-B2795CF2D8A3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AACF2D-641D-7B4E-89DB-19A53008C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Joschka Hey</cp:lastModifiedBy>
  <cp:revision>5</cp:revision>
  <dcterms:created xsi:type="dcterms:W3CDTF">2022-07-28T14:20:00Z</dcterms:created>
  <dcterms:modified xsi:type="dcterms:W3CDTF">2022-07-28T17:06:00Z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documentId_3440</vt:lpwstr>
  </property>
  <property fmtid="{D5CDD505-2E9C-101B-9397-08002B2CF9AE}" pid="3" name="grammarly_documentContext">
    <vt:lpwstr>{"goals":[],"domain":"general","emotions":[],"dialect":"american"}</vt:lpwstr>
  </property>
</Properties>
</file>