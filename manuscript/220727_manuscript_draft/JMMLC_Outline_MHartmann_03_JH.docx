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827A" w14:textId="6D163765"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JMMLC_Outline_</w:t>
      </w:r>
      <w:r w:rsidR="00C63BC6" w:rsidRPr="006A1489">
        <w:rPr>
          <w:rFonts w:ascii="Helvetica" w:hAnsi="Helvetica" w:cs="Helvetica"/>
          <w:b/>
          <w:bCs/>
          <w:sz w:val="18"/>
          <w:szCs w:val="18"/>
        </w:rPr>
        <w:t>MHartmann</w:t>
      </w:r>
      <w:r w:rsidRPr="006A1489">
        <w:rPr>
          <w:rFonts w:ascii="Helvetica" w:hAnsi="Helvetica" w:cs="Helvetica"/>
          <w:b/>
          <w:bCs/>
          <w:sz w:val="18"/>
          <w:szCs w:val="18"/>
        </w:rPr>
        <w:t>_03</w:t>
      </w:r>
    </w:p>
    <w:p w14:paraId="2FBE40E3"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0CC11A4" w14:textId="0CC92205" w:rsidR="00EB015E"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Title</w:t>
      </w:r>
      <w:r w:rsidR="002933C7">
        <w:rPr>
          <w:rFonts w:ascii="Helvetica" w:hAnsi="Helvetica" w:cs="Helvetica"/>
          <w:sz w:val="18"/>
          <w:szCs w:val="18"/>
        </w:rPr>
        <w:t xml:space="preserve"> suggestions</w:t>
      </w:r>
    </w:p>
    <w:p w14:paraId="1B2AD2FD" w14:textId="77777777" w:rsidR="002933C7" w:rsidRPr="00827612" w:rsidRDefault="002933C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70AD47" w:themeColor="accent6"/>
          <w:sz w:val="18"/>
          <w:szCs w:val="18"/>
          <w:rPrChange w:id="0" w:author="Joschka Hey" w:date="2022-07-12T14:04:00Z">
            <w:rPr>
              <w:rFonts w:ascii="Helvetica" w:hAnsi="Helvetica" w:cs="Helvetica"/>
              <w:sz w:val="18"/>
              <w:szCs w:val="18"/>
            </w:rPr>
          </w:rPrChange>
        </w:rPr>
      </w:pPr>
    </w:p>
    <w:p w14:paraId="27673CEC" w14:textId="3998305B" w:rsidR="002933C7" w:rsidRPr="00827612" w:rsidRDefault="002933C7" w:rsidP="002933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color w:val="70AD47" w:themeColor="accent6"/>
          <w:sz w:val="18"/>
          <w:szCs w:val="18"/>
          <w:rPrChange w:id="1" w:author="Joschka Hey" w:date="2022-07-12T14:04:00Z">
            <w:rPr>
              <w:rFonts w:ascii="Helvetica" w:hAnsi="Helvetica" w:cs="Helvetica"/>
              <w:b/>
              <w:bCs/>
              <w:sz w:val="18"/>
              <w:szCs w:val="18"/>
            </w:rPr>
          </w:rPrChange>
        </w:rPr>
      </w:pPr>
      <w:del w:id="2" w:author="Joschka Hey" w:date="2022-07-12T14:04:00Z">
        <w:r w:rsidRPr="00827612" w:rsidDel="00827612">
          <w:rPr>
            <w:rFonts w:ascii="Helvetica" w:hAnsi="Helvetica" w:cs="Helvetica"/>
            <w:b/>
            <w:bCs/>
            <w:color w:val="70AD47" w:themeColor="accent6"/>
            <w:sz w:val="18"/>
            <w:szCs w:val="18"/>
            <w:rPrChange w:id="3" w:author="Joschka Hey" w:date="2022-07-12T14:04:00Z">
              <w:rPr>
                <w:rFonts w:ascii="Helvetica" w:hAnsi="Helvetica" w:cs="Helvetica"/>
                <w:b/>
                <w:bCs/>
                <w:sz w:val="18"/>
                <w:szCs w:val="18"/>
              </w:rPr>
            </w:rPrChange>
          </w:rPr>
          <w:delText xml:space="preserve">Epigenetic </w:delText>
        </w:r>
      </w:del>
      <w:ins w:id="4" w:author="Joschka Hey" w:date="2022-07-12T14:04:00Z">
        <w:r w:rsidR="00827612" w:rsidRPr="00827612">
          <w:rPr>
            <w:rFonts w:ascii="Helvetica" w:hAnsi="Helvetica" w:cs="Helvetica"/>
            <w:b/>
            <w:bCs/>
            <w:color w:val="70AD47" w:themeColor="accent6"/>
            <w:sz w:val="18"/>
            <w:szCs w:val="18"/>
            <w:rPrChange w:id="5" w:author="Joschka Hey" w:date="2022-07-12T14:04:00Z">
              <w:rPr>
                <w:rFonts w:ascii="Helvetica" w:hAnsi="Helvetica" w:cs="Helvetica"/>
                <w:b/>
                <w:bCs/>
                <w:sz w:val="18"/>
                <w:szCs w:val="18"/>
              </w:rPr>
            </w:rPrChange>
          </w:rPr>
          <w:t>Multi omics</w:t>
        </w:r>
        <w:r w:rsidR="00827612" w:rsidRPr="00827612">
          <w:rPr>
            <w:rFonts w:ascii="Helvetica" w:hAnsi="Helvetica" w:cs="Helvetica"/>
            <w:b/>
            <w:bCs/>
            <w:color w:val="70AD47" w:themeColor="accent6"/>
            <w:sz w:val="18"/>
            <w:szCs w:val="18"/>
            <w:rPrChange w:id="6" w:author="Joschka Hey" w:date="2022-07-12T14:04:00Z">
              <w:rPr>
                <w:rFonts w:ascii="Helvetica" w:hAnsi="Helvetica" w:cs="Helvetica"/>
                <w:b/>
                <w:bCs/>
                <w:sz w:val="18"/>
                <w:szCs w:val="18"/>
              </w:rPr>
            </w:rPrChange>
          </w:rPr>
          <w:t xml:space="preserve"> </w:t>
        </w:r>
      </w:ins>
      <w:del w:id="7" w:author="Joschka Hey" w:date="2022-07-12T14:03:00Z">
        <w:r w:rsidRPr="00827612" w:rsidDel="00827612">
          <w:rPr>
            <w:rFonts w:ascii="Helvetica" w:hAnsi="Helvetica" w:cs="Helvetica"/>
            <w:b/>
            <w:bCs/>
            <w:color w:val="70AD47" w:themeColor="accent6"/>
            <w:sz w:val="18"/>
            <w:szCs w:val="18"/>
            <w:rPrChange w:id="8" w:author="Joschka Hey" w:date="2022-07-12T14:04:00Z">
              <w:rPr>
                <w:rFonts w:ascii="Helvetica" w:hAnsi="Helvetica" w:cs="Helvetica"/>
                <w:b/>
                <w:bCs/>
                <w:sz w:val="18"/>
                <w:szCs w:val="18"/>
              </w:rPr>
            </w:rPrChange>
          </w:rPr>
          <w:delText xml:space="preserve">reprogramming </w:delText>
        </w:r>
      </w:del>
      <w:ins w:id="9" w:author="Joschka Hey" w:date="2022-07-12T14:03:00Z">
        <w:r w:rsidR="00827612" w:rsidRPr="00827612">
          <w:rPr>
            <w:rFonts w:ascii="Helvetica" w:hAnsi="Helvetica" w:cs="Helvetica"/>
            <w:b/>
            <w:bCs/>
            <w:color w:val="70AD47" w:themeColor="accent6"/>
            <w:sz w:val="18"/>
            <w:szCs w:val="18"/>
            <w:rPrChange w:id="10" w:author="Joschka Hey" w:date="2022-07-12T14:04:00Z">
              <w:rPr>
                <w:rFonts w:ascii="Helvetica" w:hAnsi="Helvetica" w:cs="Helvetica"/>
                <w:b/>
                <w:bCs/>
                <w:sz w:val="18"/>
                <w:szCs w:val="18"/>
              </w:rPr>
            </w:rPrChange>
          </w:rPr>
          <w:t>profiling</w:t>
        </w:r>
        <w:r w:rsidR="00827612" w:rsidRPr="00827612">
          <w:rPr>
            <w:rFonts w:ascii="Helvetica" w:hAnsi="Helvetica" w:cs="Helvetica"/>
            <w:b/>
            <w:bCs/>
            <w:color w:val="70AD47" w:themeColor="accent6"/>
            <w:sz w:val="18"/>
            <w:szCs w:val="18"/>
            <w:rPrChange w:id="11" w:author="Joschka Hey" w:date="2022-07-12T14:04:00Z">
              <w:rPr>
                <w:rFonts w:ascii="Helvetica" w:hAnsi="Helvetica" w:cs="Helvetica"/>
                <w:b/>
                <w:bCs/>
                <w:sz w:val="18"/>
                <w:szCs w:val="18"/>
              </w:rPr>
            </w:rPrChange>
          </w:rPr>
          <w:t xml:space="preserve"> </w:t>
        </w:r>
      </w:ins>
      <w:r w:rsidRPr="00827612">
        <w:rPr>
          <w:rFonts w:ascii="Helvetica" w:hAnsi="Helvetica" w:cs="Helvetica"/>
          <w:b/>
          <w:bCs/>
          <w:color w:val="70AD47" w:themeColor="accent6"/>
          <w:sz w:val="18"/>
          <w:szCs w:val="18"/>
          <w:rPrChange w:id="12" w:author="Joschka Hey" w:date="2022-07-12T14:04:00Z">
            <w:rPr>
              <w:rFonts w:ascii="Helvetica" w:hAnsi="Helvetica" w:cs="Helvetica"/>
              <w:b/>
              <w:bCs/>
              <w:sz w:val="18"/>
              <w:szCs w:val="18"/>
            </w:rPr>
          </w:rPrChange>
        </w:rPr>
        <w:t>determines CD52 as a prognostic factor and therapeutic target of high-risk leukemia stem cells in JMML</w:t>
      </w:r>
    </w:p>
    <w:p w14:paraId="0BDDD619" w14:textId="77777777" w:rsidR="002933C7" w:rsidRDefault="002933C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18"/>
          <w:szCs w:val="18"/>
        </w:rPr>
      </w:pPr>
    </w:p>
    <w:p w14:paraId="1FCD9DDE" w14:textId="72302403" w:rsidR="00EB015E" w:rsidRPr="006A1489" w:rsidRDefault="002933C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18"/>
          <w:szCs w:val="18"/>
        </w:rPr>
      </w:pPr>
      <w:r>
        <w:rPr>
          <w:rFonts w:ascii="Helvetica" w:hAnsi="Helvetica" w:cs="Helvetica"/>
          <w:b/>
          <w:bCs/>
          <w:sz w:val="18"/>
          <w:szCs w:val="18"/>
        </w:rPr>
        <w:t>Epigenetic</w:t>
      </w:r>
      <w:r w:rsidR="00EB015E" w:rsidRPr="006A1489">
        <w:rPr>
          <w:rFonts w:ascii="Helvetica" w:hAnsi="Helvetica" w:cs="Helvetica"/>
          <w:b/>
          <w:bCs/>
          <w:sz w:val="18"/>
          <w:szCs w:val="18"/>
        </w:rPr>
        <w:t xml:space="preserve"> reprogramming induces CD52 as a subgroup-specific prognostic biomarker and therapeutic target in JMML leukemia stem cells </w:t>
      </w:r>
    </w:p>
    <w:p w14:paraId="2E2E0698"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18"/>
          <w:szCs w:val="18"/>
        </w:rPr>
      </w:pPr>
    </w:p>
    <w:p w14:paraId="36BFD0DB" w14:textId="397B86DA" w:rsidR="00EB015E" w:rsidRPr="006A1489" w:rsidRDefault="002933C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18"/>
          <w:szCs w:val="18"/>
        </w:rPr>
      </w:pPr>
      <w:r>
        <w:rPr>
          <w:rFonts w:ascii="Helvetica" w:hAnsi="Helvetica" w:cs="Helvetica"/>
          <w:b/>
          <w:bCs/>
          <w:sz w:val="18"/>
          <w:szCs w:val="18"/>
        </w:rPr>
        <w:t>Epigenetic</w:t>
      </w:r>
      <w:r w:rsidR="00EB015E" w:rsidRPr="006A1489">
        <w:rPr>
          <w:rFonts w:ascii="Helvetica" w:hAnsi="Helvetica" w:cs="Helvetica"/>
          <w:b/>
          <w:bCs/>
          <w:sz w:val="18"/>
          <w:szCs w:val="18"/>
        </w:rPr>
        <w:t xml:space="preserve"> reprogramming </w:t>
      </w:r>
      <w:r>
        <w:rPr>
          <w:rFonts w:ascii="Helvetica" w:hAnsi="Helvetica" w:cs="Helvetica"/>
          <w:b/>
          <w:bCs/>
          <w:sz w:val="18"/>
          <w:szCs w:val="18"/>
        </w:rPr>
        <w:t>characterizes</w:t>
      </w:r>
      <w:r w:rsidR="00EB015E" w:rsidRPr="006A1489">
        <w:rPr>
          <w:rFonts w:ascii="Helvetica" w:hAnsi="Helvetica" w:cs="Helvetica"/>
          <w:b/>
          <w:bCs/>
          <w:sz w:val="18"/>
          <w:szCs w:val="18"/>
        </w:rPr>
        <w:t xml:space="preserve"> high-risk leukemia stem cells in JMML with CD52 as a subgroup-specific prognostic biomarker and therapeutic target</w:t>
      </w:r>
    </w:p>
    <w:p w14:paraId="77BC4104"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18"/>
          <w:szCs w:val="18"/>
        </w:rPr>
      </w:pPr>
    </w:p>
    <w:p w14:paraId="6E3483D5"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3CDDFB9" w14:textId="77777777" w:rsidR="00124F91" w:rsidRPr="006A1489" w:rsidRDefault="00124F91">
      <w:pPr>
        <w:rPr>
          <w:rFonts w:ascii="Helvetica" w:hAnsi="Helvetica" w:cs="Helvetica"/>
          <w:sz w:val="18"/>
          <w:szCs w:val="18"/>
        </w:rPr>
      </w:pPr>
      <w:r w:rsidRPr="006A1489">
        <w:rPr>
          <w:rFonts w:ascii="Helvetica" w:hAnsi="Helvetica" w:cs="Helvetica"/>
          <w:sz w:val="18"/>
          <w:szCs w:val="18"/>
        </w:rPr>
        <w:br w:type="page"/>
      </w:r>
    </w:p>
    <w:p w14:paraId="6FB273AB" w14:textId="41E9722C"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2C0C598A"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1:</w:t>
      </w:r>
    </w:p>
    <w:p w14:paraId="70D3C4B1"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Multi-modal analysis of epigenetic subgroups (risk groups) in JMML</w:t>
      </w:r>
    </w:p>
    <w:p w14:paraId="072DB809"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E4E1FA5" w14:textId="38B04265" w:rsidR="00C63BC6" w:rsidRPr="006A1489" w:rsidRDefault="00C63BC6" w:rsidP="00C63B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3"/>
      <w:r w:rsidRPr="006A1489">
        <w:rPr>
          <w:rFonts w:ascii="Helvetica" w:hAnsi="Helvetica" w:cs="Helvetica"/>
          <w:sz w:val="18"/>
          <w:szCs w:val="18"/>
        </w:rPr>
        <w:t>A. Schematic of concept and experimental overview</w:t>
      </w:r>
      <w:r w:rsidR="005D58F1" w:rsidRPr="006A1489">
        <w:rPr>
          <w:rFonts w:ascii="Helvetica" w:hAnsi="Helvetica" w:cs="Helvetica"/>
          <w:sz w:val="18"/>
          <w:szCs w:val="18"/>
        </w:rPr>
        <w:t>.</w:t>
      </w:r>
    </w:p>
    <w:p w14:paraId="1150E1CC" w14:textId="6FB8F09A" w:rsidR="00C63BC6" w:rsidRPr="006A1489" w:rsidRDefault="00C63BC6" w:rsidP="00C63B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Comprehensive molecular characteri</w:t>
      </w:r>
      <w:r w:rsidR="005D58F1" w:rsidRPr="006A1489">
        <w:rPr>
          <w:rFonts w:ascii="Helvetica" w:hAnsi="Helvetica" w:cs="Helvetica"/>
          <w:sz w:val="18"/>
          <w:szCs w:val="18"/>
        </w:rPr>
        <w:t>z</w:t>
      </w:r>
      <w:r w:rsidRPr="006A1489">
        <w:rPr>
          <w:rFonts w:ascii="Helvetica" w:hAnsi="Helvetica" w:cs="Helvetica"/>
          <w:sz w:val="18"/>
          <w:szCs w:val="18"/>
        </w:rPr>
        <w:t>ation to identify novel prognostic markers and therapeutic targets in JMML.</w:t>
      </w:r>
      <w:commentRangeEnd w:id="13"/>
      <w:r w:rsidR="00827612">
        <w:rPr>
          <w:rStyle w:val="CommentReference"/>
        </w:rPr>
        <w:commentReference w:id="13"/>
      </w:r>
    </w:p>
    <w:p w14:paraId="7CA7A9BE" w14:textId="747188D1" w:rsidR="00C63BC6" w:rsidRPr="006A1489" w:rsidRDefault="00C63BC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FF9DCF3" w14:textId="7933FAB8" w:rsidR="00EB015E" w:rsidRPr="006A1489" w:rsidRDefault="00C63BC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4"/>
      <w:r w:rsidRPr="006A1489">
        <w:rPr>
          <w:rFonts w:ascii="Helvetica" w:hAnsi="Helvetica" w:cs="Helvetica"/>
          <w:sz w:val="18"/>
          <w:szCs w:val="18"/>
        </w:rPr>
        <w:t>B. Genetic and epigenomic annotation of c</w:t>
      </w:r>
      <w:r w:rsidR="00EB015E" w:rsidRPr="006A1489">
        <w:rPr>
          <w:rFonts w:ascii="Helvetica" w:hAnsi="Helvetica" w:cs="Helvetica"/>
          <w:sz w:val="18"/>
          <w:szCs w:val="18"/>
        </w:rPr>
        <w:t>ohort</w:t>
      </w:r>
      <w:r w:rsidR="005D58F1" w:rsidRPr="006A1489">
        <w:rPr>
          <w:rFonts w:ascii="Helvetica" w:hAnsi="Helvetica" w:cs="Helvetica"/>
          <w:sz w:val="18"/>
          <w:szCs w:val="18"/>
        </w:rPr>
        <w:t>.</w:t>
      </w:r>
    </w:p>
    <w:p w14:paraId="23570DEC" w14:textId="77777777" w:rsidR="00C63BC6" w:rsidRPr="006A1489" w:rsidRDefault="00C63BC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Cohort comprises e</w:t>
      </w:r>
      <w:r w:rsidR="00EB015E" w:rsidRPr="006A1489">
        <w:rPr>
          <w:rFonts w:ascii="Helvetica" w:hAnsi="Helvetica" w:cs="Helvetica"/>
          <w:sz w:val="18"/>
          <w:szCs w:val="18"/>
        </w:rPr>
        <w:t>ntire spectrum of epigenotypes / risk-groups</w:t>
      </w:r>
      <w:commentRangeEnd w:id="14"/>
      <w:r w:rsidR="00827612">
        <w:rPr>
          <w:rStyle w:val="CommentReference"/>
        </w:rPr>
        <w:commentReference w:id="14"/>
      </w:r>
    </w:p>
    <w:p w14:paraId="03FA3AF0" w14:textId="081306E5" w:rsidR="00EB015E"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993E133" w14:textId="076CE55C" w:rsidR="006A1489" w:rsidRPr="00457326" w:rsidRDefault="006A148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proofErr w:type="spellStart"/>
      <w:r w:rsidRPr="00457326">
        <w:rPr>
          <w:rFonts w:ascii="Helvetica" w:hAnsi="Helvetica" w:cs="Helvetica"/>
          <w:color w:val="C00000"/>
          <w:sz w:val="18"/>
          <w:szCs w:val="18"/>
        </w:rPr>
        <w:t>ToDo</w:t>
      </w:r>
      <w:proofErr w:type="spellEnd"/>
      <w:r w:rsidRPr="00457326">
        <w:rPr>
          <w:rFonts w:ascii="Helvetica" w:hAnsi="Helvetica" w:cs="Helvetica"/>
          <w:color w:val="C00000"/>
          <w:sz w:val="18"/>
          <w:szCs w:val="18"/>
        </w:rPr>
        <w:t>:</w:t>
      </w:r>
    </w:p>
    <w:p w14:paraId="6E39EE27" w14:textId="4DBE84E7" w:rsidR="006A1489" w:rsidRPr="00457326" w:rsidRDefault="006A148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457326">
        <w:rPr>
          <w:rFonts w:ascii="Helvetica" w:hAnsi="Helvetica" w:cs="Helvetica"/>
          <w:color w:val="C00000"/>
          <w:sz w:val="18"/>
          <w:szCs w:val="18"/>
        </w:rPr>
        <w:t xml:space="preserve">- New schematic including more information about the approaches and specific aims. </w:t>
      </w:r>
    </w:p>
    <w:p w14:paraId="057B6EDC" w14:textId="77777777" w:rsidR="00124F91" w:rsidRPr="006A1489" w:rsidRDefault="00124F91">
      <w:pPr>
        <w:rPr>
          <w:rFonts w:ascii="Helvetica" w:hAnsi="Helvetica" w:cs="Helvetica"/>
          <w:sz w:val="18"/>
          <w:szCs w:val="18"/>
        </w:rPr>
      </w:pPr>
      <w:r w:rsidRPr="006A1489">
        <w:rPr>
          <w:rFonts w:ascii="Helvetica" w:hAnsi="Helvetica" w:cs="Helvetica"/>
          <w:sz w:val="18"/>
          <w:szCs w:val="18"/>
        </w:rPr>
        <w:br w:type="page"/>
      </w:r>
    </w:p>
    <w:p w14:paraId="31B3AD87" w14:textId="7C0C7899"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5514F18D"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2:</w:t>
      </w:r>
    </w:p>
    <w:p w14:paraId="1F83A270" w14:textId="69127B0A" w:rsidR="00EB015E" w:rsidRPr="006A1489" w:rsidRDefault="00316C1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JMML</w:t>
      </w:r>
      <w:r w:rsidR="00EB015E" w:rsidRPr="006A1489">
        <w:rPr>
          <w:rFonts w:ascii="Helvetica" w:hAnsi="Helvetica" w:cs="Helvetica"/>
          <w:b/>
          <w:bCs/>
          <w:sz w:val="18"/>
          <w:szCs w:val="18"/>
        </w:rPr>
        <w:t>-</w:t>
      </w:r>
      <w:r w:rsidRPr="006A1489">
        <w:rPr>
          <w:rFonts w:ascii="Helvetica" w:hAnsi="Helvetica" w:cs="Helvetica"/>
          <w:b/>
          <w:bCs/>
          <w:sz w:val="18"/>
          <w:szCs w:val="18"/>
        </w:rPr>
        <w:t>related</w:t>
      </w:r>
      <w:r w:rsidR="00EB015E" w:rsidRPr="006A1489">
        <w:rPr>
          <w:rFonts w:ascii="Helvetica" w:hAnsi="Helvetica" w:cs="Helvetica"/>
          <w:b/>
          <w:bCs/>
          <w:sz w:val="18"/>
          <w:szCs w:val="18"/>
        </w:rPr>
        <w:t xml:space="preserve"> aberrations affect total hematopoiesis starting from HSPCs</w:t>
      </w:r>
    </w:p>
    <w:p w14:paraId="17FB71F7"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44FCAF4" w14:textId="574C89BD" w:rsidR="00EB015E" w:rsidRPr="006A1489" w:rsidRDefault="00060B43"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5D58F1" w:rsidRPr="006A1489">
        <w:rPr>
          <w:rFonts w:ascii="Helvetica" w:hAnsi="Helvetica" w:cs="Helvetica"/>
          <w:sz w:val="18"/>
          <w:szCs w:val="18"/>
        </w:rPr>
        <w:t>-</w:t>
      </w:r>
      <w:r w:rsidR="000F5D17" w:rsidRPr="006A1489">
        <w:rPr>
          <w:rFonts w:ascii="Helvetica" w:hAnsi="Helvetica" w:cs="Helvetica"/>
          <w:sz w:val="18"/>
          <w:szCs w:val="18"/>
        </w:rPr>
        <w:t>E</w:t>
      </w:r>
      <w:r w:rsidRPr="006A1489">
        <w:rPr>
          <w:rFonts w:ascii="Helvetica" w:hAnsi="Helvetica" w:cs="Helvetica"/>
          <w:sz w:val="18"/>
          <w:szCs w:val="18"/>
        </w:rPr>
        <w:t xml:space="preserve">. </w:t>
      </w:r>
      <w:proofErr w:type="spellStart"/>
      <w:r w:rsidR="00EB015E" w:rsidRPr="006A1489">
        <w:rPr>
          <w:rFonts w:ascii="Helvetica" w:hAnsi="Helvetica" w:cs="Helvetica"/>
          <w:sz w:val="18"/>
          <w:szCs w:val="18"/>
        </w:rPr>
        <w:t>scRNA</w:t>
      </w:r>
      <w:r w:rsidR="005D58F1" w:rsidRPr="006A1489">
        <w:rPr>
          <w:rFonts w:ascii="Helvetica" w:hAnsi="Helvetica" w:cs="Helvetica"/>
          <w:sz w:val="18"/>
          <w:szCs w:val="18"/>
        </w:rPr>
        <w:t>-</w:t>
      </w:r>
      <w:r w:rsidR="00EB015E" w:rsidRPr="006A1489">
        <w:rPr>
          <w:rFonts w:ascii="Helvetica" w:hAnsi="Helvetica" w:cs="Helvetica"/>
          <w:sz w:val="18"/>
          <w:szCs w:val="18"/>
        </w:rPr>
        <w:t>seq</w:t>
      </w:r>
      <w:proofErr w:type="spellEnd"/>
      <w:r w:rsidR="00EB015E" w:rsidRPr="006A1489">
        <w:rPr>
          <w:rFonts w:ascii="Helvetica" w:hAnsi="Helvetica" w:cs="Helvetica"/>
          <w:sz w:val="18"/>
          <w:szCs w:val="18"/>
        </w:rPr>
        <w:t xml:space="preserve"> </w:t>
      </w:r>
      <w:r w:rsidR="00D67E4B" w:rsidRPr="006A1489">
        <w:rPr>
          <w:rFonts w:ascii="Helvetica" w:hAnsi="Helvetica" w:cs="Helvetica"/>
          <w:sz w:val="18"/>
          <w:szCs w:val="18"/>
        </w:rPr>
        <w:t xml:space="preserve">of total </w:t>
      </w:r>
      <w:r w:rsidR="005D58F1" w:rsidRPr="006A1489">
        <w:rPr>
          <w:rFonts w:ascii="Helvetica" w:hAnsi="Helvetica" w:cs="Helvetica"/>
          <w:sz w:val="18"/>
          <w:szCs w:val="18"/>
        </w:rPr>
        <w:t>hematopoiesis</w:t>
      </w:r>
      <w:r w:rsidR="00D67E4B" w:rsidRPr="006A1489">
        <w:rPr>
          <w:rFonts w:ascii="Helvetica" w:hAnsi="Helvetica" w:cs="Helvetica"/>
          <w:sz w:val="18"/>
          <w:szCs w:val="18"/>
        </w:rPr>
        <w:t xml:space="preserve"> of </w:t>
      </w:r>
      <w:r w:rsidR="00EB015E" w:rsidRPr="006A1489">
        <w:rPr>
          <w:rFonts w:ascii="Helvetica" w:hAnsi="Helvetica" w:cs="Helvetica"/>
          <w:sz w:val="18"/>
          <w:szCs w:val="18"/>
        </w:rPr>
        <w:t>JMML</w:t>
      </w:r>
      <w:r w:rsidR="00D67E4B" w:rsidRPr="006A1489">
        <w:rPr>
          <w:rFonts w:ascii="Helvetica" w:hAnsi="Helvetica" w:cs="Helvetica"/>
          <w:sz w:val="18"/>
          <w:szCs w:val="18"/>
        </w:rPr>
        <w:t xml:space="preserve"> and healthy references</w:t>
      </w:r>
      <w:r w:rsidR="00B85CF5" w:rsidRPr="006A1489">
        <w:rPr>
          <w:rFonts w:ascii="Helvetica" w:hAnsi="Helvetica" w:cs="Helvetica"/>
          <w:sz w:val="18"/>
          <w:szCs w:val="18"/>
        </w:rPr>
        <w:t>.</w:t>
      </w:r>
    </w:p>
    <w:p w14:paraId="4F967981" w14:textId="77777777" w:rsidR="00B85CF5" w:rsidRPr="006A1489" w:rsidRDefault="00B85CF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705A60C" w14:textId="56A4CFB7" w:rsidR="005D58F1" w:rsidRPr="006A1489" w:rsidRDefault="005D58F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5"/>
      <w:r w:rsidRPr="006A1489">
        <w:rPr>
          <w:rFonts w:ascii="Helvetica" w:hAnsi="Helvetica" w:cs="Helvetica"/>
          <w:sz w:val="18"/>
          <w:szCs w:val="18"/>
        </w:rPr>
        <w:t>A. UMAP colored by dataset.</w:t>
      </w:r>
    </w:p>
    <w:p w14:paraId="1B7A0C62" w14:textId="5DD51F8E" w:rsidR="001B3D99" w:rsidRPr="006A1489" w:rsidRDefault="001B3D99" w:rsidP="001B3D9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scRNAseq reveals that global </w:t>
      </w:r>
      <w:r w:rsidR="0048438B" w:rsidRPr="006A1489">
        <w:rPr>
          <w:rFonts w:ascii="Helvetica" w:hAnsi="Helvetica" w:cs="Helvetica"/>
          <w:sz w:val="18"/>
          <w:szCs w:val="18"/>
        </w:rPr>
        <w:t xml:space="preserve">structures of the </w:t>
      </w:r>
      <w:r w:rsidRPr="006A1489">
        <w:rPr>
          <w:rFonts w:ascii="Helvetica" w:hAnsi="Helvetica" w:cs="Helvetica"/>
          <w:sz w:val="18"/>
          <w:szCs w:val="18"/>
        </w:rPr>
        <w:t>hematopoietic</w:t>
      </w:r>
      <w:r w:rsidR="0048438B" w:rsidRPr="006A1489">
        <w:rPr>
          <w:rFonts w:ascii="Helvetica" w:hAnsi="Helvetica" w:cs="Helvetica"/>
          <w:sz w:val="18"/>
          <w:szCs w:val="18"/>
        </w:rPr>
        <w:t xml:space="preserve"> system</w:t>
      </w:r>
      <w:r w:rsidRPr="006A1489">
        <w:rPr>
          <w:rFonts w:ascii="Helvetica" w:hAnsi="Helvetica" w:cs="Helvetica"/>
          <w:sz w:val="18"/>
          <w:szCs w:val="18"/>
        </w:rPr>
        <w:t xml:space="preserve"> are conserved in JMML.</w:t>
      </w:r>
    </w:p>
    <w:commentRangeEnd w:id="15"/>
    <w:p w14:paraId="267E12C7" w14:textId="77777777" w:rsidR="001B3D99" w:rsidRPr="006A1489" w:rsidRDefault="0082761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Pr>
          <w:rStyle w:val="CommentReference"/>
        </w:rPr>
        <w:commentReference w:id="15"/>
      </w:r>
      <w:commentRangeStart w:id="16"/>
    </w:p>
    <w:p w14:paraId="603186B3" w14:textId="3439BFC1" w:rsidR="00CC301F" w:rsidRPr="006A1489" w:rsidRDefault="001B3D9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B</w:t>
      </w:r>
      <w:r w:rsidR="00CC301F" w:rsidRPr="006A1489">
        <w:rPr>
          <w:rFonts w:ascii="Helvetica" w:hAnsi="Helvetica" w:cs="Helvetica"/>
          <w:sz w:val="18"/>
          <w:szCs w:val="18"/>
        </w:rPr>
        <w:t xml:space="preserve">. </w:t>
      </w:r>
      <w:proofErr w:type="spellStart"/>
      <w:r w:rsidR="00B85CF5" w:rsidRPr="006A1489">
        <w:rPr>
          <w:rFonts w:ascii="Helvetica" w:hAnsi="Helvetica" w:cs="Helvetica"/>
          <w:sz w:val="18"/>
          <w:szCs w:val="18"/>
        </w:rPr>
        <w:t>Densityplots</w:t>
      </w:r>
      <w:proofErr w:type="spellEnd"/>
      <w:r w:rsidR="00CC301F" w:rsidRPr="006A1489">
        <w:rPr>
          <w:rFonts w:ascii="Helvetica" w:hAnsi="Helvetica" w:cs="Helvetica"/>
          <w:sz w:val="18"/>
          <w:szCs w:val="18"/>
        </w:rPr>
        <w:t xml:space="preserve"> of </w:t>
      </w:r>
      <w:r w:rsidR="00B85CF5" w:rsidRPr="006A1489">
        <w:rPr>
          <w:rFonts w:ascii="Helvetica" w:hAnsi="Helvetica" w:cs="Helvetica"/>
          <w:sz w:val="18"/>
          <w:szCs w:val="18"/>
        </w:rPr>
        <w:t>lineage marker expression in adult BM and JMML samples. Marker genes were selected from Hay et al. 2018 Experimental Hematology).</w:t>
      </w:r>
    </w:p>
    <w:p w14:paraId="10725BA1" w14:textId="77777777" w:rsidR="001B3D99" w:rsidRPr="006A1489" w:rsidRDefault="001B3D99" w:rsidP="001B3D9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All major hematopoietic lineages can be identified in JMML.</w:t>
      </w:r>
      <w:commentRangeEnd w:id="16"/>
      <w:r w:rsidR="00827612">
        <w:rPr>
          <w:rStyle w:val="CommentReference"/>
        </w:rPr>
        <w:commentReference w:id="16"/>
      </w:r>
    </w:p>
    <w:p w14:paraId="006774B3" w14:textId="53C4CEA2" w:rsidR="0087260D" w:rsidRPr="006A1489" w:rsidRDefault="0087260D" w:rsidP="008726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EC32D2E" w14:textId="03C068D2" w:rsidR="001B3D99" w:rsidRPr="006A1489" w:rsidRDefault="001B3D99" w:rsidP="001B3D9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7"/>
      <w:r w:rsidRPr="006A1489">
        <w:rPr>
          <w:rFonts w:ascii="Helvetica" w:hAnsi="Helvetica" w:cs="Helvetica"/>
          <w:sz w:val="18"/>
          <w:szCs w:val="18"/>
        </w:rPr>
        <w:t>C. UMAP colored by cell types.</w:t>
      </w:r>
    </w:p>
    <w:p w14:paraId="2DEACC3A" w14:textId="6F1796E1" w:rsidR="001B3D99" w:rsidRPr="006A1489" w:rsidRDefault="001B3D99" w:rsidP="001B3D9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Label transfer from adult hematopoiesis reveals that virtually all major hematopoietic cell types are expressed in JMML.</w:t>
      </w:r>
      <w:commentRangeEnd w:id="17"/>
      <w:r w:rsidR="00827612">
        <w:rPr>
          <w:rStyle w:val="CommentReference"/>
        </w:rPr>
        <w:commentReference w:id="17"/>
      </w:r>
    </w:p>
    <w:p w14:paraId="4037FBC9" w14:textId="77777777" w:rsidR="001B3D99" w:rsidRPr="006A1489" w:rsidRDefault="001B3D99" w:rsidP="008726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1190CC0" w14:textId="6F7BE40C" w:rsidR="0087260D" w:rsidRPr="006A1489" w:rsidRDefault="0087260D" w:rsidP="008726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8"/>
      <w:r w:rsidRPr="006A1489">
        <w:rPr>
          <w:rFonts w:ascii="Helvetica" w:hAnsi="Helvetica" w:cs="Helvetica"/>
          <w:sz w:val="18"/>
          <w:szCs w:val="18"/>
        </w:rPr>
        <w:t xml:space="preserve">D. Stacked </w:t>
      </w:r>
      <w:proofErr w:type="spellStart"/>
      <w:r w:rsidRPr="006A1489">
        <w:rPr>
          <w:rFonts w:ascii="Helvetica" w:hAnsi="Helvetica" w:cs="Helvetica"/>
          <w:sz w:val="18"/>
          <w:szCs w:val="18"/>
        </w:rPr>
        <w:t>barplot</w:t>
      </w:r>
      <w:proofErr w:type="spellEnd"/>
      <w:r w:rsidRPr="006A1489">
        <w:rPr>
          <w:rFonts w:ascii="Helvetica" w:hAnsi="Helvetica" w:cs="Helvetica"/>
          <w:sz w:val="18"/>
          <w:szCs w:val="18"/>
        </w:rPr>
        <w:t xml:space="preserve"> of cell type frequencies across JMML patients</w:t>
      </w:r>
      <w:r w:rsidR="0048438B" w:rsidRPr="006A1489">
        <w:rPr>
          <w:rFonts w:ascii="Helvetica" w:hAnsi="Helvetica" w:cs="Helvetica"/>
          <w:sz w:val="18"/>
          <w:szCs w:val="18"/>
        </w:rPr>
        <w:t xml:space="preserve"> for CD34</w:t>
      </w:r>
      <w:r w:rsidR="005E4912" w:rsidRPr="006A1489">
        <w:rPr>
          <w:rFonts w:ascii="Helvetica" w:hAnsi="Helvetica" w:cs="Helvetica"/>
          <w:sz w:val="18"/>
          <w:szCs w:val="18"/>
        </w:rPr>
        <w:t>+ enriched cells and MNCs.</w:t>
      </w:r>
    </w:p>
    <w:p w14:paraId="2A035A26" w14:textId="2F5DFB5D" w:rsidR="0087260D" w:rsidRPr="006A1489" w:rsidRDefault="0087260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5E4912" w:rsidRPr="006A1489">
        <w:rPr>
          <w:rFonts w:ascii="Helvetica" w:hAnsi="Helvetica" w:cs="Helvetica"/>
          <w:sz w:val="18"/>
          <w:szCs w:val="18"/>
        </w:rPr>
        <w:t xml:space="preserve">Spleens of </w:t>
      </w:r>
      <w:r w:rsidR="00CE216D" w:rsidRPr="006A1489">
        <w:rPr>
          <w:rFonts w:ascii="Helvetica" w:hAnsi="Helvetica" w:cs="Helvetica"/>
          <w:sz w:val="18"/>
          <w:szCs w:val="18"/>
        </w:rPr>
        <w:t>low-risk</w:t>
      </w:r>
      <w:r w:rsidRPr="006A1489">
        <w:rPr>
          <w:rFonts w:ascii="Helvetica" w:hAnsi="Helvetica" w:cs="Helvetica"/>
          <w:sz w:val="18"/>
          <w:szCs w:val="18"/>
        </w:rPr>
        <w:t xml:space="preserve"> patients are biased towards B cells, as expected.</w:t>
      </w:r>
    </w:p>
    <w:p w14:paraId="3110EBCD" w14:textId="24CFF078" w:rsidR="0087260D" w:rsidRPr="006A1489" w:rsidRDefault="0087260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High risk patients reveal expanded </w:t>
      </w:r>
      <w:r w:rsidR="005E4912" w:rsidRPr="006A1489">
        <w:rPr>
          <w:rFonts w:ascii="Helvetica" w:hAnsi="Helvetica" w:cs="Helvetica"/>
          <w:sz w:val="18"/>
          <w:szCs w:val="18"/>
        </w:rPr>
        <w:t>extramedullary</w:t>
      </w:r>
      <w:r w:rsidR="002E615F" w:rsidRPr="006A1489">
        <w:rPr>
          <w:rFonts w:ascii="Helvetica" w:hAnsi="Helvetica" w:cs="Helvetica"/>
          <w:sz w:val="18"/>
          <w:szCs w:val="18"/>
        </w:rPr>
        <w:t xml:space="preserve"> hematopoiesis. </w:t>
      </w:r>
      <w:commentRangeEnd w:id="18"/>
      <w:r w:rsidR="003861F5">
        <w:rPr>
          <w:rStyle w:val="CommentReference"/>
        </w:rPr>
        <w:commentReference w:id="18"/>
      </w:r>
    </w:p>
    <w:p w14:paraId="5396F352" w14:textId="77777777" w:rsidR="002E615F" w:rsidRPr="006A1489" w:rsidRDefault="002E615F"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9C66095" w14:textId="4BEC4BA0" w:rsidR="0087260D" w:rsidRPr="006A1489" w:rsidRDefault="0087260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19"/>
      <w:r w:rsidRPr="006A1489">
        <w:rPr>
          <w:rFonts w:ascii="Helvetica" w:hAnsi="Helvetica" w:cs="Helvetica"/>
          <w:sz w:val="18"/>
          <w:szCs w:val="18"/>
        </w:rPr>
        <w:t xml:space="preserve">E. </w:t>
      </w:r>
      <w:r w:rsidR="00776D57" w:rsidRPr="006A1489">
        <w:rPr>
          <w:rFonts w:ascii="Helvetica" w:hAnsi="Helvetica" w:cs="Helvetica"/>
          <w:sz w:val="18"/>
          <w:szCs w:val="18"/>
        </w:rPr>
        <w:t xml:space="preserve">Integrated </w:t>
      </w:r>
      <w:proofErr w:type="spellStart"/>
      <w:r w:rsidR="00776D57" w:rsidRPr="006A1489">
        <w:rPr>
          <w:rFonts w:ascii="Helvetica" w:hAnsi="Helvetica" w:cs="Helvetica"/>
          <w:sz w:val="18"/>
          <w:szCs w:val="18"/>
        </w:rPr>
        <w:t>p</w:t>
      </w:r>
      <w:r w:rsidRPr="006A1489">
        <w:rPr>
          <w:rFonts w:ascii="Helvetica" w:hAnsi="Helvetica" w:cs="Helvetica"/>
          <w:sz w:val="18"/>
          <w:szCs w:val="18"/>
        </w:rPr>
        <w:t>seudotime</w:t>
      </w:r>
      <w:proofErr w:type="spellEnd"/>
      <w:r w:rsidRPr="006A1489">
        <w:rPr>
          <w:rFonts w:ascii="Helvetica" w:hAnsi="Helvetica" w:cs="Helvetica"/>
          <w:sz w:val="18"/>
          <w:szCs w:val="18"/>
        </w:rPr>
        <w:t xml:space="preserve"> analysis</w:t>
      </w:r>
      <w:r w:rsidR="00776D57" w:rsidRPr="006A1489">
        <w:rPr>
          <w:rFonts w:ascii="Helvetica" w:hAnsi="Helvetica" w:cs="Helvetica"/>
          <w:sz w:val="18"/>
          <w:szCs w:val="18"/>
        </w:rPr>
        <w:t xml:space="preserve"> per lineage</w:t>
      </w:r>
      <w:r w:rsidRPr="006A1489">
        <w:rPr>
          <w:rFonts w:ascii="Helvetica" w:hAnsi="Helvetica" w:cs="Helvetica"/>
          <w:sz w:val="18"/>
          <w:szCs w:val="18"/>
        </w:rPr>
        <w:t xml:space="preserve"> of JMML in the context of </w:t>
      </w:r>
      <w:r w:rsidR="00776D57" w:rsidRPr="006A1489">
        <w:rPr>
          <w:rFonts w:ascii="Helvetica" w:hAnsi="Helvetica" w:cs="Helvetica"/>
          <w:sz w:val="18"/>
          <w:szCs w:val="18"/>
        </w:rPr>
        <w:t>normal</w:t>
      </w:r>
      <w:r w:rsidRPr="006A1489">
        <w:rPr>
          <w:rFonts w:ascii="Helvetica" w:hAnsi="Helvetica" w:cs="Helvetica"/>
          <w:sz w:val="18"/>
          <w:szCs w:val="18"/>
        </w:rPr>
        <w:t xml:space="preserve"> hematopoiesis.</w:t>
      </w:r>
    </w:p>
    <w:p w14:paraId="2C7F66FD" w14:textId="56C938BD" w:rsidR="0087260D" w:rsidRPr="006A1489" w:rsidRDefault="0087260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w:t>
      </w:r>
      <w:r w:rsidR="00776D57" w:rsidRPr="006A1489">
        <w:rPr>
          <w:rFonts w:ascii="Helvetica" w:hAnsi="Helvetica" w:cs="Helvetica"/>
          <w:sz w:val="18"/>
          <w:szCs w:val="18"/>
        </w:rPr>
        <w:t xml:space="preserve"> Pronounced differences occur at the beginning of the differentiation trajectories in the HSPC compartment.</w:t>
      </w:r>
      <w:commentRangeEnd w:id="19"/>
      <w:r w:rsidR="003861F5">
        <w:rPr>
          <w:rStyle w:val="CommentReference"/>
        </w:rPr>
        <w:commentReference w:id="19"/>
      </w:r>
    </w:p>
    <w:p w14:paraId="54AA033B"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3654A05" w14:textId="77777777" w:rsidR="00124F91" w:rsidRPr="006A1489" w:rsidRDefault="00124F91">
      <w:pPr>
        <w:rPr>
          <w:rFonts w:ascii="Helvetica" w:hAnsi="Helvetica" w:cs="Helvetica"/>
          <w:sz w:val="18"/>
          <w:szCs w:val="18"/>
        </w:rPr>
      </w:pPr>
      <w:r w:rsidRPr="006A1489">
        <w:rPr>
          <w:rFonts w:ascii="Helvetica" w:hAnsi="Helvetica" w:cs="Helvetica"/>
          <w:sz w:val="18"/>
          <w:szCs w:val="18"/>
        </w:rPr>
        <w:br w:type="page"/>
      </w:r>
    </w:p>
    <w:p w14:paraId="496FA28A" w14:textId="6B58A956"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5ABB5E60"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3:</w:t>
      </w:r>
    </w:p>
    <w:p w14:paraId="61206556"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Subgroup-specific heterogeneity reveals HSPCs as the compartment of origin in JMML</w:t>
      </w:r>
    </w:p>
    <w:p w14:paraId="0A55F4C3" w14:textId="0B762B90" w:rsidR="000F5D17" w:rsidRPr="006A1489" w:rsidRDefault="000F5D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F71FCD1" w14:textId="799C92D1" w:rsidR="00AC4142" w:rsidRPr="006A1489" w:rsidRDefault="00AC414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A-B. FACS analysis of JMML HSPCs.</w:t>
      </w:r>
    </w:p>
    <w:p w14:paraId="06B954A4" w14:textId="77777777" w:rsidR="00AC4142" w:rsidRPr="006A1489" w:rsidRDefault="00AC414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D321845" w14:textId="6D2CDD0C" w:rsidR="00EB015E" w:rsidRPr="006A1489" w:rsidRDefault="00D442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A. </w:t>
      </w:r>
      <w:proofErr w:type="spellStart"/>
      <w:r w:rsidRPr="006A1489">
        <w:rPr>
          <w:rFonts w:ascii="Helvetica" w:hAnsi="Helvetica" w:cs="Helvetica"/>
          <w:sz w:val="18"/>
          <w:szCs w:val="18"/>
        </w:rPr>
        <w:t>Contourplots</w:t>
      </w:r>
      <w:proofErr w:type="spellEnd"/>
      <w:r w:rsidRPr="006A1489">
        <w:rPr>
          <w:rFonts w:ascii="Helvetica" w:hAnsi="Helvetica" w:cs="Helvetica"/>
          <w:sz w:val="18"/>
          <w:szCs w:val="18"/>
        </w:rPr>
        <w:t xml:space="preserve"> of </w:t>
      </w:r>
      <w:r w:rsidR="00EB015E" w:rsidRPr="006A1489">
        <w:rPr>
          <w:rFonts w:ascii="Helvetica" w:hAnsi="Helvetica" w:cs="Helvetica"/>
          <w:sz w:val="18"/>
          <w:szCs w:val="18"/>
        </w:rPr>
        <w:t xml:space="preserve">FACS </w:t>
      </w:r>
      <w:r w:rsidRPr="006A1489">
        <w:rPr>
          <w:rFonts w:ascii="Helvetica" w:hAnsi="Helvetica" w:cs="Helvetica"/>
          <w:sz w:val="18"/>
          <w:szCs w:val="18"/>
        </w:rPr>
        <w:t xml:space="preserve">analysis </w:t>
      </w:r>
      <w:r w:rsidR="00EB015E" w:rsidRPr="006A1489">
        <w:rPr>
          <w:rFonts w:ascii="Helvetica" w:hAnsi="Helvetica" w:cs="Helvetica"/>
          <w:sz w:val="18"/>
          <w:szCs w:val="18"/>
        </w:rPr>
        <w:t>of JMML HSPCs</w:t>
      </w:r>
      <w:r w:rsidR="00D76A1C" w:rsidRPr="006A1489">
        <w:rPr>
          <w:rFonts w:ascii="Helvetica" w:hAnsi="Helvetica" w:cs="Helvetica"/>
          <w:sz w:val="18"/>
          <w:szCs w:val="18"/>
        </w:rPr>
        <w:t xml:space="preserve"> (Lin-CD34+CD38-)</w:t>
      </w:r>
      <w:r w:rsidRPr="006A1489">
        <w:rPr>
          <w:rFonts w:ascii="Helvetica" w:hAnsi="Helvetica" w:cs="Helvetica"/>
          <w:sz w:val="18"/>
          <w:szCs w:val="18"/>
        </w:rPr>
        <w:t>.</w:t>
      </w:r>
    </w:p>
    <w:p w14:paraId="35D9F904" w14:textId="70F6D07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Large immunophenotypic heterogeneity across patients</w:t>
      </w:r>
      <w:r w:rsidR="00D44207" w:rsidRPr="006A1489">
        <w:rPr>
          <w:rFonts w:ascii="Helvetica" w:hAnsi="Helvetica" w:cs="Helvetica"/>
          <w:sz w:val="18"/>
          <w:szCs w:val="18"/>
        </w:rPr>
        <w:t>.</w:t>
      </w:r>
    </w:p>
    <w:p w14:paraId="47A8E928" w14:textId="2D87FF09" w:rsidR="00D44207" w:rsidRPr="006A1489" w:rsidRDefault="00D442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Appearance of aberrant CD45RA+CD90+ HSPCs in HM patients only.</w:t>
      </w:r>
    </w:p>
    <w:p w14:paraId="5340EAF9" w14:textId="77777777" w:rsidR="000F5D17" w:rsidRPr="006A1489" w:rsidRDefault="000F5D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632E24D" w14:textId="450F5FD9" w:rsidR="00EB015E" w:rsidRPr="006A1489" w:rsidRDefault="00D442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B.</w:t>
      </w:r>
      <w:r w:rsidR="00EB015E" w:rsidRPr="006A1489">
        <w:rPr>
          <w:rFonts w:ascii="Helvetica" w:hAnsi="Helvetica" w:cs="Helvetica"/>
          <w:sz w:val="18"/>
          <w:szCs w:val="18"/>
        </w:rPr>
        <w:t xml:space="preserve"> </w:t>
      </w:r>
      <w:r w:rsidRPr="006A1489">
        <w:rPr>
          <w:rFonts w:ascii="Helvetica" w:hAnsi="Helvetica" w:cs="Helvetica"/>
          <w:sz w:val="18"/>
          <w:szCs w:val="18"/>
        </w:rPr>
        <w:t>Quantification of Lin-CD34+CD38-</w:t>
      </w:r>
      <w:r w:rsidR="00EB015E" w:rsidRPr="006A1489">
        <w:rPr>
          <w:rFonts w:ascii="Helvetica" w:hAnsi="Helvetica" w:cs="Helvetica"/>
          <w:sz w:val="18"/>
          <w:szCs w:val="18"/>
        </w:rPr>
        <w:t>CD45RA+CD90+</w:t>
      </w:r>
      <w:r w:rsidR="005E6979" w:rsidRPr="006A1489">
        <w:rPr>
          <w:rFonts w:ascii="Helvetica" w:hAnsi="Helvetica" w:cs="Helvetica"/>
          <w:sz w:val="18"/>
          <w:szCs w:val="18"/>
        </w:rPr>
        <w:t xml:space="preserve"> in validation cohort</w:t>
      </w:r>
      <w:r w:rsidR="00D76A1C" w:rsidRPr="006A1489">
        <w:rPr>
          <w:rFonts w:ascii="Helvetica" w:hAnsi="Helvetica" w:cs="Helvetica"/>
          <w:sz w:val="18"/>
          <w:szCs w:val="18"/>
        </w:rPr>
        <w:t xml:space="preserve"> (n = 29)</w:t>
      </w:r>
      <w:r w:rsidRPr="006A1489">
        <w:rPr>
          <w:rFonts w:ascii="Helvetica" w:hAnsi="Helvetica" w:cs="Helvetica"/>
          <w:sz w:val="18"/>
          <w:szCs w:val="18"/>
        </w:rPr>
        <w:t>.</w:t>
      </w:r>
    </w:p>
    <w:p w14:paraId="69206143" w14:textId="5D022F6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D44207" w:rsidRPr="006A1489">
        <w:rPr>
          <w:rFonts w:ascii="Helvetica" w:hAnsi="Helvetica" w:cs="Helvetica"/>
          <w:sz w:val="18"/>
          <w:szCs w:val="18"/>
        </w:rPr>
        <w:t xml:space="preserve">Aberrant CD45RA+CD90+ HSPCs </w:t>
      </w:r>
      <w:r w:rsidRPr="006A1489">
        <w:rPr>
          <w:rFonts w:ascii="Helvetica" w:hAnsi="Helvetica" w:cs="Helvetica"/>
          <w:sz w:val="18"/>
          <w:szCs w:val="18"/>
        </w:rPr>
        <w:t>are HM-specific</w:t>
      </w:r>
      <w:r w:rsidR="00D44207" w:rsidRPr="006A1489">
        <w:rPr>
          <w:rFonts w:ascii="Helvetica" w:hAnsi="Helvetica" w:cs="Helvetica"/>
          <w:sz w:val="18"/>
          <w:szCs w:val="18"/>
        </w:rPr>
        <w:t>.</w:t>
      </w:r>
    </w:p>
    <w:p w14:paraId="1A403783" w14:textId="3A694CA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9A88A08" w14:textId="6CC0353E" w:rsidR="000F5D17" w:rsidRPr="006A1489" w:rsidRDefault="000F5D17" w:rsidP="000F5D1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C-</w:t>
      </w:r>
      <w:r w:rsidR="0001424B" w:rsidRPr="006A1489">
        <w:rPr>
          <w:rFonts w:ascii="Helvetica" w:hAnsi="Helvetica" w:cs="Helvetica"/>
          <w:sz w:val="18"/>
          <w:szCs w:val="18"/>
        </w:rPr>
        <w:t>I</w:t>
      </w:r>
      <w:r w:rsidRPr="006A1489">
        <w:rPr>
          <w:rFonts w:ascii="Helvetica" w:hAnsi="Helvetica" w:cs="Helvetica"/>
          <w:sz w:val="18"/>
          <w:szCs w:val="18"/>
        </w:rPr>
        <w:t>. Ultra-low input WGBS</w:t>
      </w:r>
      <w:r w:rsidR="007E0611" w:rsidRPr="006A1489">
        <w:rPr>
          <w:rFonts w:ascii="Helvetica" w:hAnsi="Helvetica" w:cs="Helvetica"/>
          <w:sz w:val="18"/>
          <w:szCs w:val="18"/>
        </w:rPr>
        <w:t xml:space="preserve"> (</w:t>
      </w:r>
      <w:commentRangeStart w:id="20"/>
      <w:r w:rsidR="007E0611" w:rsidRPr="006A1489">
        <w:rPr>
          <w:rFonts w:ascii="Helvetica" w:hAnsi="Helvetica" w:cs="Helvetica"/>
          <w:sz w:val="18"/>
          <w:szCs w:val="18"/>
        </w:rPr>
        <w:t>µWGBS</w:t>
      </w:r>
      <w:commentRangeEnd w:id="20"/>
      <w:r w:rsidR="003861F5">
        <w:rPr>
          <w:rStyle w:val="CommentReference"/>
        </w:rPr>
        <w:commentReference w:id="20"/>
      </w:r>
      <w:r w:rsidR="007E0611" w:rsidRPr="006A1489">
        <w:rPr>
          <w:rFonts w:ascii="Helvetica" w:hAnsi="Helvetica" w:cs="Helvetica"/>
          <w:sz w:val="18"/>
          <w:szCs w:val="18"/>
        </w:rPr>
        <w:t>)</w:t>
      </w:r>
      <w:r w:rsidRPr="006A1489">
        <w:rPr>
          <w:rFonts w:ascii="Helvetica" w:hAnsi="Helvetica" w:cs="Helvetica"/>
          <w:sz w:val="18"/>
          <w:szCs w:val="18"/>
        </w:rPr>
        <w:t xml:space="preserve"> of </w:t>
      </w:r>
      <w:r w:rsidR="00AC4142" w:rsidRPr="006A1489">
        <w:rPr>
          <w:rFonts w:ascii="Helvetica" w:hAnsi="Helvetica" w:cs="Helvetica"/>
          <w:sz w:val="18"/>
          <w:szCs w:val="18"/>
        </w:rPr>
        <w:t xml:space="preserve">flow-cytometrically </w:t>
      </w:r>
      <w:r w:rsidRPr="006A1489">
        <w:rPr>
          <w:rFonts w:ascii="Helvetica" w:hAnsi="Helvetica" w:cs="Helvetica"/>
          <w:sz w:val="18"/>
          <w:szCs w:val="18"/>
        </w:rPr>
        <w:t xml:space="preserve">enriched JMML </w:t>
      </w:r>
      <w:r w:rsidR="00AC4142" w:rsidRPr="006A1489">
        <w:rPr>
          <w:rFonts w:ascii="Helvetica" w:hAnsi="Helvetica" w:cs="Helvetica"/>
          <w:sz w:val="18"/>
          <w:szCs w:val="18"/>
        </w:rPr>
        <w:t xml:space="preserve">CD34+ </w:t>
      </w:r>
      <w:r w:rsidRPr="006A1489">
        <w:rPr>
          <w:rFonts w:ascii="Helvetica" w:hAnsi="Helvetica" w:cs="Helvetica"/>
          <w:sz w:val="18"/>
          <w:szCs w:val="18"/>
        </w:rPr>
        <w:t>HSPCs.</w:t>
      </w:r>
    </w:p>
    <w:p w14:paraId="74AF06E6" w14:textId="2A3455CC" w:rsidR="000F5D17" w:rsidRPr="006A1489" w:rsidRDefault="000F5D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FF6D368" w14:textId="54374315" w:rsidR="00EB015E" w:rsidRPr="006A1489" w:rsidRDefault="000F5D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C. </w:t>
      </w:r>
      <w:r w:rsidR="00EB015E" w:rsidRPr="006A1489">
        <w:rPr>
          <w:rFonts w:ascii="Helvetica" w:hAnsi="Helvetica" w:cs="Helvetica"/>
          <w:sz w:val="18"/>
          <w:szCs w:val="18"/>
        </w:rPr>
        <w:t xml:space="preserve">Boxplots </w:t>
      </w:r>
      <w:r w:rsidRPr="006A1489">
        <w:rPr>
          <w:rFonts w:ascii="Helvetica" w:hAnsi="Helvetica" w:cs="Helvetica"/>
          <w:sz w:val="18"/>
          <w:szCs w:val="18"/>
        </w:rPr>
        <w:t>of genome-wide</w:t>
      </w:r>
      <w:r w:rsidR="00EB015E" w:rsidRPr="006A1489">
        <w:rPr>
          <w:rFonts w:ascii="Helvetica" w:hAnsi="Helvetica" w:cs="Helvetica"/>
          <w:sz w:val="18"/>
          <w:szCs w:val="18"/>
        </w:rPr>
        <w:t xml:space="preserve"> C</w:t>
      </w:r>
      <w:r w:rsidRPr="006A1489">
        <w:rPr>
          <w:rFonts w:ascii="Helvetica" w:hAnsi="Helvetica" w:cs="Helvetica"/>
          <w:sz w:val="18"/>
          <w:szCs w:val="18"/>
        </w:rPr>
        <w:t>pG island (C</w:t>
      </w:r>
      <w:r w:rsidR="00EB015E" w:rsidRPr="006A1489">
        <w:rPr>
          <w:rFonts w:ascii="Helvetica" w:hAnsi="Helvetica" w:cs="Helvetica"/>
          <w:sz w:val="18"/>
          <w:szCs w:val="18"/>
        </w:rPr>
        <w:t>GI</w:t>
      </w:r>
      <w:r w:rsidRPr="006A1489">
        <w:rPr>
          <w:rFonts w:ascii="Helvetica" w:hAnsi="Helvetica" w:cs="Helvetica"/>
          <w:sz w:val="18"/>
          <w:szCs w:val="18"/>
        </w:rPr>
        <w:t>)</w:t>
      </w:r>
      <w:r w:rsidR="00EB015E" w:rsidRPr="006A1489">
        <w:rPr>
          <w:rFonts w:ascii="Helvetica" w:hAnsi="Helvetica" w:cs="Helvetica"/>
          <w:sz w:val="18"/>
          <w:szCs w:val="18"/>
        </w:rPr>
        <w:t xml:space="preserve"> methylation</w:t>
      </w:r>
    </w:p>
    <w:p w14:paraId="4B192DEC" w14:textId="593C46D9"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Genome-wide </w:t>
      </w:r>
      <w:r w:rsidR="001E0657" w:rsidRPr="006A1489">
        <w:rPr>
          <w:rFonts w:ascii="Helvetica" w:hAnsi="Helvetica" w:cs="Helvetica"/>
          <w:sz w:val="18"/>
          <w:szCs w:val="18"/>
        </w:rPr>
        <w:t xml:space="preserve">methylation </w:t>
      </w:r>
      <w:r w:rsidRPr="006A1489">
        <w:rPr>
          <w:rFonts w:ascii="Helvetica" w:hAnsi="Helvetica" w:cs="Helvetica"/>
          <w:sz w:val="18"/>
          <w:szCs w:val="18"/>
        </w:rPr>
        <w:t xml:space="preserve">differences </w:t>
      </w:r>
      <w:r w:rsidR="001E0657" w:rsidRPr="006A1489">
        <w:rPr>
          <w:rFonts w:ascii="Helvetica" w:hAnsi="Helvetica" w:cs="Helvetica"/>
          <w:sz w:val="18"/>
          <w:szCs w:val="18"/>
        </w:rPr>
        <w:t xml:space="preserve">in JMML HSPCs </w:t>
      </w:r>
      <w:r w:rsidRPr="006A1489">
        <w:rPr>
          <w:rFonts w:ascii="Helvetica" w:hAnsi="Helvetica" w:cs="Helvetica"/>
          <w:sz w:val="18"/>
          <w:szCs w:val="18"/>
        </w:rPr>
        <w:t>across patients</w:t>
      </w:r>
      <w:r w:rsidR="001E0657" w:rsidRPr="006A1489">
        <w:rPr>
          <w:rFonts w:ascii="Helvetica" w:hAnsi="Helvetica" w:cs="Helvetica"/>
          <w:sz w:val="18"/>
          <w:szCs w:val="18"/>
        </w:rPr>
        <w:t>.</w:t>
      </w:r>
    </w:p>
    <w:p w14:paraId="548E2AA9" w14:textId="6D6E8E36" w:rsidR="001E0657" w:rsidRPr="006A1489" w:rsidRDefault="001E065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Subgroup-related CpG island methylation phenotype (CIMP).</w:t>
      </w:r>
    </w:p>
    <w:p w14:paraId="4552AEB8" w14:textId="1005A17D" w:rsidR="001E0657" w:rsidRPr="006A1489" w:rsidRDefault="001E065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310E751" w14:textId="372E1330" w:rsidR="001E0657" w:rsidRPr="006A1489" w:rsidRDefault="001E065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D. </w:t>
      </w:r>
      <w:r w:rsidR="007E0611" w:rsidRPr="006A1489">
        <w:rPr>
          <w:rFonts w:ascii="Helvetica" w:hAnsi="Helvetica" w:cs="Helvetica"/>
          <w:sz w:val="18"/>
          <w:szCs w:val="18"/>
        </w:rPr>
        <w:t>Principal component analysis (PCA) of µWGBS data of JMML HSPCs.</w:t>
      </w:r>
    </w:p>
    <w:p w14:paraId="47BCCAE7" w14:textId="361C5743" w:rsidR="007E0611" w:rsidRPr="006A1489" w:rsidRDefault="007E061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CD45RA/CD90 quadrants of JMML HSPCs show patient-specific methylation patterns and can be used as replicates. </w:t>
      </w:r>
    </w:p>
    <w:p w14:paraId="784C6B2B" w14:textId="6A9151E8" w:rsidR="007E0611" w:rsidRPr="006A1489" w:rsidRDefault="007E061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1"/>
      <w:r w:rsidRPr="006A1489">
        <w:rPr>
          <w:rFonts w:ascii="Helvetica" w:hAnsi="Helvetica" w:cs="Helvetica"/>
          <w:sz w:val="18"/>
          <w:szCs w:val="18"/>
        </w:rPr>
        <w:t>&gt; Epigenetic subgroups of JMML are conserved at the top of the hematopoietic differentiation hierarchy in HSPCs.</w:t>
      </w:r>
      <w:commentRangeEnd w:id="21"/>
      <w:r w:rsidR="003861F5">
        <w:rPr>
          <w:rStyle w:val="CommentReference"/>
        </w:rPr>
        <w:commentReference w:id="21"/>
      </w:r>
    </w:p>
    <w:p w14:paraId="64001742" w14:textId="00EC7650" w:rsidR="00F238C4" w:rsidRPr="006A1489" w:rsidRDefault="00F238C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Epigenetics subgroups are most dominant factor beyond the genotype.</w:t>
      </w:r>
    </w:p>
    <w:p w14:paraId="6B6F8AEA" w14:textId="31313682" w:rsidR="007E0611" w:rsidRPr="006A1489" w:rsidRDefault="007E061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804EAAC" w14:textId="2A67DF86" w:rsidR="007E0611" w:rsidRPr="006A1489" w:rsidRDefault="007E061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E</w:t>
      </w:r>
      <w:commentRangeStart w:id="22"/>
      <w:r w:rsidRPr="006A1489">
        <w:rPr>
          <w:rFonts w:ascii="Helvetica" w:hAnsi="Helvetica" w:cs="Helvetica"/>
          <w:sz w:val="18"/>
          <w:szCs w:val="18"/>
        </w:rPr>
        <w:t xml:space="preserve">. </w:t>
      </w:r>
      <w:r w:rsidR="008C51ED" w:rsidRPr="006A1489">
        <w:rPr>
          <w:rFonts w:ascii="Helvetica" w:hAnsi="Helvetica" w:cs="Helvetica"/>
          <w:sz w:val="18"/>
          <w:szCs w:val="18"/>
        </w:rPr>
        <w:t xml:space="preserve">Methylation-based </w:t>
      </w:r>
      <w:r w:rsidR="006240A7" w:rsidRPr="006A1489">
        <w:rPr>
          <w:rFonts w:ascii="Helvetica" w:hAnsi="Helvetica" w:cs="Helvetica"/>
          <w:sz w:val="18"/>
          <w:szCs w:val="18"/>
        </w:rPr>
        <w:t>cell type c</w:t>
      </w:r>
      <w:r w:rsidR="008C51ED" w:rsidRPr="006A1489">
        <w:rPr>
          <w:rFonts w:ascii="Helvetica" w:hAnsi="Helvetica" w:cs="Helvetica"/>
          <w:sz w:val="18"/>
          <w:szCs w:val="18"/>
        </w:rPr>
        <w:t>lassification</w:t>
      </w:r>
      <w:r w:rsidR="006240A7" w:rsidRPr="006A1489">
        <w:rPr>
          <w:rFonts w:ascii="Helvetica" w:hAnsi="Helvetica" w:cs="Helvetica"/>
          <w:sz w:val="18"/>
          <w:szCs w:val="18"/>
        </w:rPr>
        <w:t xml:space="preserve"> (</w:t>
      </w:r>
      <w:proofErr w:type="spellStart"/>
      <w:r w:rsidR="006240A7" w:rsidRPr="006A1489">
        <w:rPr>
          <w:rFonts w:ascii="Helvetica" w:hAnsi="Helvetica" w:cs="Helvetica"/>
          <w:sz w:val="18"/>
          <w:szCs w:val="18"/>
        </w:rPr>
        <w:t>Farlik</w:t>
      </w:r>
      <w:proofErr w:type="spellEnd"/>
      <w:r w:rsidR="006240A7" w:rsidRPr="006A1489">
        <w:rPr>
          <w:rFonts w:ascii="Helvetica" w:hAnsi="Helvetica" w:cs="Helvetica"/>
          <w:sz w:val="18"/>
          <w:szCs w:val="18"/>
        </w:rPr>
        <w:t xml:space="preserve"> et al. 2016 Cell Stem Cell).</w:t>
      </w:r>
    </w:p>
    <w:p w14:paraId="5CCE8835" w14:textId="32EBD61E" w:rsidR="001B71A4" w:rsidRPr="006A1489" w:rsidRDefault="001B71A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Global methylation differences are </w:t>
      </w:r>
      <w:r w:rsidR="00FA09C6" w:rsidRPr="006A1489">
        <w:rPr>
          <w:rFonts w:ascii="Helvetica" w:hAnsi="Helvetica" w:cs="Helvetica"/>
          <w:sz w:val="18"/>
          <w:szCs w:val="18"/>
        </w:rPr>
        <w:t xml:space="preserve">probably predominantly disease-driven and </w:t>
      </w:r>
      <w:r w:rsidRPr="006A1489">
        <w:rPr>
          <w:rFonts w:ascii="Helvetica" w:hAnsi="Helvetica" w:cs="Helvetica"/>
          <w:sz w:val="18"/>
          <w:szCs w:val="18"/>
        </w:rPr>
        <w:t xml:space="preserve">not related to differences in cell type composition, as </w:t>
      </w:r>
      <w:r w:rsidR="00FA09C6" w:rsidRPr="006A1489">
        <w:rPr>
          <w:rFonts w:ascii="Helvetica" w:hAnsi="Helvetica" w:cs="Helvetica"/>
          <w:sz w:val="18"/>
          <w:szCs w:val="18"/>
        </w:rPr>
        <w:t xml:space="preserve">assumed based on the intra-patient heterogeneity of </w:t>
      </w:r>
      <w:r w:rsidRPr="006A1489">
        <w:rPr>
          <w:rFonts w:ascii="Helvetica" w:hAnsi="Helvetica" w:cs="Helvetica"/>
          <w:sz w:val="18"/>
          <w:szCs w:val="18"/>
        </w:rPr>
        <w:t>immunophenotypes</w:t>
      </w:r>
      <w:r w:rsidR="00FA09C6" w:rsidRPr="006A1489">
        <w:rPr>
          <w:rFonts w:ascii="Helvetica" w:hAnsi="Helvetica" w:cs="Helvetica"/>
          <w:sz w:val="18"/>
          <w:szCs w:val="18"/>
        </w:rPr>
        <w:t xml:space="preserve"> from JMML HSPCs</w:t>
      </w:r>
      <w:r w:rsidRPr="006A1489">
        <w:rPr>
          <w:rFonts w:ascii="Helvetica" w:hAnsi="Helvetica" w:cs="Helvetica"/>
          <w:sz w:val="18"/>
          <w:szCs w:val="18"/>
        </w:rPr>
        <w:t>.</w:t>
      </w:r>
    </w:p>
    <w:p w14:paraId="428F9EF1" w14:textId="2409ACFC" w:rsidR="00F238C4" w:rsidRPr="006A1489" w:rsidRDefault="00F238C4" w:rsidP="00F238C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The </w:t>
      </w:r>
      <w:r w:rsidR="00C20D9D" w:rsidRPr="006A1489">
        <w:rPr>
          <w:rFonts w:ascii="Helvetica" w:hAnsi="Helvetica" w:cs="Helvetica"/>
          <w:sz w:val="18"/>
          <w:szCs w:val="18"/>
        </w:rPr>
        <w:t>CD45RA/CD90 quadrants do not determine epigenetic cell identity</w:t>
      </w:r>
      <w:r w:rsidRPr="006A1489">
        <w:rPr>
          <w:rFonts w:ascii="Helvetica" w:hAnsi="Helvetica" w:cs="Helvetica"/>
          <w:sz w:val="18"/>
          <w:szCs w:val="18"/>
        </w:rPr>
        <w:t>.</w:t>
      </w:r>
    </w:p>
    <w:p w14:paraId="41C5AF21" w14:textId="77777777" w:rsidR="00C20D9D" w:rsidRPr="006A1489" w:rsidRDefault="00C20D9D" w:rsidP="00C20D9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WGBS samples have HSC signature and can be used as replicates for DMR calling between high-risk (HM) and low-risk (LM+IM) JMML.</w:t>
      </w:r>
      <w:commentRangeEnd w:id="22"/>
      <w:r w:rsidR="003861F5">
        <w:rPr>
          <w:rStyle w:val="CommentReference"/>
        </w:rPr>
        <w:commentReference w:id="22"/>
      </w:r>
    </w:p>
    <w:p w14:paraId="5CE89C7F" w14:textId="338FCA97" w:rsidR="001B71A4" w:rsidRPr="006A1489" w:rsidRDefault="001B71A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37FF21D" w14:textId="45CF528A" w:rsidR="00EB015E" w:rsidRPr="006A1489" w:rsidRDefault="006C07CF"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F. Heatmap of differentially methylated regions (</w:t>
      </w:r>
      <w:r w:rsidR="00EB015E" w:rsidRPr="006A1489">
        <w:rPr>
          <w:rFonts w:ascii="Helvetica" w:hAnsi="Helvetica" w:cs="Helvetica"/>
          <w:sz w:val="18"/>
          <w:szCs w:val="18"/>
        </w:rPr>
        <w:t>DMR</w:t>
      </w:r>
      <w:r w:rsidRPr="006A1489">
        <w:rPr>
          <w:rFonts w:ascii="Helvetica" w:hAnsi="Helvetica" w:cs="Helvetica"/>
          <w:sz w:val="18"/>
          <w:szCs w:val="18"/>
        </w:rPr>
        <w:t>s) between</w:t>
      </w:r>
      <w:r w:rsidR="00EB015E" w:rsidRPr="006A1489">
        <w:rPr>
          <w:rFonts w:ascii="Helvetica" w:hAnsi="Helvetica" w:cs="Helvetica"/>
          <w:sz w:val="18"/>
          <w:szCs w:val="18"/>
        </w:rPr>
        <w:t xml:space="preserve"> HM </w:t>
      </w:r>
      <w:r w:rsidRPr="006A1489">
        <w:rPr>
          <w:rFonts w:ascii="Helvetica" w:hAnsi="Helvetica" w:cs="Helvetica"/>
          <w:sz w:val="18"/>
          <w:szCs w:val="18"/>
        </w:rPr>
        <w:t>and</w:t>
      </w:r>
      <w:r w:rsidR="00EB015E" w:rsidRPr="006A1489">
        <w:rPr>
          <w:rFonts w:ascii="Helvetica" w:hAnsi="Helvetica" w:cs="Helvetica"/>
          <w:sz w:val="18"/>
          <w:szCs w:val="18"/>
        </w:rPr>
        <w:t xml:space="preserve"> </w:t>
      </w:r>
      <w:proofErr w:type="spellStart"/>
      <w:r w:rsidR="00EB015E" w:rsidRPr="006A1489">
        <w:rPr>
          <w:rFonts w:ascii="Helvetica" w:hAnsi="Helvetica" w:cs="Helvetica"/>
          <w:sz w:val="18"/>
          <w:szCs w:val="18"/>
        </w:rPr>
        <w:t>nonHM</w:t>
      </w:r>
      <w:proofErr w:type="spellEnd"/>
      <w:r w:rsidRPr="006A1489">
        <w:rPr>
          <w:rFonts w:ascii="Helvetica" w:hAnsi="Helvetica" w:cs="Helvetica"/>
          <w:sz w:val="18"/>
          <w:szCs w:val="18"/>
        </w:rPr>
        <w:t xml:space="preserve"> patients.</w:t>
      </w:r>
    </w:p>
    <w:p w14:paraId="5E77F4CF" w14:textId="4AF8E8F6"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Genome-wide differences </w:t>
      </w:r>
      <w:r w:rsidR="002479BF" w:rsidRPr="006A1489">
        <w:rPr>
          <w:rFonts w:ascii="Helvetica" w:hAnsi="Helvetica" w:cs="Helvetica"/>
          <w:sz w:val="18"/>
          <w:szCs w:val="18"/>
        </w:rPr>
        <w:t xml:space="preserve">(&gt;30,000 DMRs) </w:t>
      </w:r>
      <w:r w:rsidRPr="006A1489">
        <w:rPr>
          <w:rFonts w:ascii="Helvetica" w:hAnsi="Helvetica" w:cs="Helvetica"/>
          <w:sz w:val="18"/>
          <w:szCs w:val="18"/>
        </w:rPr>
        <w:t>separate high</w:t>
      </w:r>
      <w:r w:rsidR="006C07CF" w:rsidRPr="006A1489">
        <w:rPr>
          <w:rFonts w:ascii="Helvetica" w:hAnsi="Helvetica" w:cs="Helvetica"/>
          <w:sz w:val="18"/>
          <w:szCs w:val="18"/>
        </w:rPr>
        <w:t>-</w:t>
      </w:r>
      <w:r w:rsidRPr="006A1489">
        <w:rPr>
          <w:rFonts w:ascii="Helvetica" w:hAnsi="Helvetica" w:cs="Helvetica"/>
          <w:sz w:val="18"/>
          <w:szCs w:val="18"/>
        </w:rPr>
        <w:t xml:space="preserve"> and low</w:t>
      </w:r>
      <w:r w:rsidR="006C07CF" w:rsidRPr="006A1489">
        <w:rPr>
          <w:rFonts w:ascii="Helvetica" w:hAnsi="Helvetica" w:cs="Helvetica"/>
          <w:sz w:val="18"/>
          <w:szCs w:val="18"/>
        </w:rPr>
        <w:t>-</w:t>
      </w:r>
      <w:r w:rsidRPr="006A1489">
        <w:rPr>
          <w:rFonts w:ascii="Helvetica" w:hAnsi="Helvetica" w:cs="Helvetica"/>
          <w:sz w:val="18"/>
          <w:szCs w:val="18"/>
        </w:rPr>
        <w:t>risk HSPCs</w:t>
      </w:r>
      <w:r w:rsidR="002479BF" w:rsidRPr="006A1489">
        <w:rPr>
          <w:rFonts w:ascii="Helvetica" w:hAnsi="Helvetica" w:cs="Helvetica"/>
          <w:sz w:val="18"/>
          <w:szCs w:val="18"/>
        </w:rPr>
        <w:t>.</w:t>
      </w:r>
    </w:p>
    <w:p w14:paraId="707E5C66" w14:textId="5D277C25" w:rsidR="005B719B" w:rsidRPr="006A1489" w:rsidRDefault="005B719B" w:rsidP="005B719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Neither the genotype nor the immunophenotypic CD45RA/CD90 quadrant determine </w:t>
      </w:r>
      <w:proofErr w:type="spellStart"/>
      <w:r w:rsidRPr="006A1489">
        <w:rPr>
          <w:rFonts w:ascii="Helvetica" w:hAnsi="Helvetica" w:cs="Helvetica"/>
          <w:sz w:val="18"/>
          <w:szCs w:val="18"/>
        </w:rPr>
        <w:t>subclustering</w:t>
      </w:r>
      <w:proofErr w:type="spellEnd"/>
      <w:r w:rsidRPr="006A1489">
        <w:rPr>
          <w:rFonts w:ascii="Helvetica" w:hAnsi="Helvetica" w:cs="Helvetica"/>
          <w:sz w:val="18"/>
          <w:szCs w:val="18"/>
        </w:rPr>
        <w:t xml:space="preserve"> of samples.</w:t>
      </w:r>
    </w:p>
    <w:p w14:paraId="4ED272DA" w14:textId="61CD0501" w:rsidR="005B719B" w:rsidRPr="006A1489" w:rsidRDefault="005B719B" w:rsidP="005B719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3"/>
      <w:r w:rsidRPr="006A1489">
        <w:rPr>
          <w:rFonts w:ascii="Helvetica" w:hAnsi="Helvetica" w:cs="Helvetica"/>
          <w:sz w:val="18"/>
          <w:szCs w:val="18"/>
        </w:rPr>
        <w:t xml:space="preserve">&gt; Patient-specific </w:t>
      </w:r>
      <w:proofErr w:type="spellStart"/>
      <w:r w:rsidRPr="006A1489">
        <w:rPr>
          <w:rFonts w:ascii="Helvetica" w:hAnsi="Helvetica" w:cs="Helvetica"/>
          <w:sz w:val="18"/>
          <w:szCs w:val="18"/>
        </w:rPr>
        <w:t>subclustering</w:t>
      </w:r>
      <w:proofErr w:type="spellEnd"/>
      <w:r w:rsidRPr="006A1489">
        <w:rPr>
          <w:rFonts w:ascii="Helvetica" w:hAnsi="Helvetica" w:cs="Helvetica"/>
          <w:sz w:val="18"/>
          <w:szCs w:val="18"/>
        </w:rPr>
        <w:t xml:space="preserve"> confirms suitability of samples as replicates.</w:t>
      </w:r>
      <w:commentRangeEnd w:id="23"/>
      <w:r w:rsidR="00EA4F94">
        <w:rPr>
          <w:rStyle w:val="CommentReference"/>
        </w:rPr>
        <w:commentReference w:id="23"/>
      </w:r>
    </w:p>
    <w:p w14:paraId="0DC24283" w14:textId="77777777" w:rsidR="005B719B" w:rsidRPr="006A1489" w:rsidRDefault="005B719B"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A6B5E6B" w14:textId="28AE468B" w:rsidR="00EB015E" w:rsidRPr="006A1489" w:rsidRDefault="0032285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w:t>
      </w:r>
      <w:r w:rsidR="00EB015E" w:rsidRPr="006A1489">
        <w:rPr>
          <w:rFonts w:ascii="Helvetica" w:hAnsi="Helvetica" w:cs="Helvetica"/>
          <w:sz w:val="18"/>
          <w:szCs w:val="18"/>
        </w:rPr>
        <w:t xml:space="preserve"> </w:t>
      </w:r>
      <w:proofErr w:type="spellStart"/>
      <w:r w:rsidR="002D20F0" w:rsidRPr="006A1489">
        <w:rPr>
          <w:rFonts w:ascii="Helvetica" w:hAnsi="Helvetica" w:cs="Helvetica"/>
          <w:sz w:val="18"/>
          <w:szCs w:val="18"/>
        </w:rPr>
        <w:t>Bubbleplot</w:t>
      </w:r>
      <w:proofErr w:type="spellEnd"/>
      <w:r w:rsidR="002D20F0" w:rsidRPr="006A1489">
        <w:rPr>
          <w:rFonts w:ascii="Helvetica" w:hAnsi="Helvetica" w:cs="Helvetica"/>
          <w:sz w:val="18"/>
          <w:szCs w:val="18"/>
        </w:rPr>
        <w:t xml:space="preserve"> of genome-wide enrichment analysis of DMRs in</w:t>
      </w:r>
      <w:r w:rsidRPr="006A1489">
        <w:rPr>
          <w:rFonts w:ascii="Helvetica" w:hAnsi="Helvetica" w:cs="Helvetica"/>
          <w:sz w:val="18"/>
          <w:szCs w:val="18"/>
        </w:rPr>
        <w:t xml:space="preserve"> chromatin features (</w:t>
      </w:r>
      <w:proofErr w:type="spellStart"/>
      <w:r w:rsidR="00EB015E" w:rsidRPr="006A1489">
        <w:rPr>
          <w:rFonts w:ascii="Helvetica" w:hAnsi="Helvetica" w:cs="Helvetica"/>
          <w:sz w:val="18"/>
          <w:szCs w:val="18"/>
        </w:rPr>
        <w:t>ChromHMM</w:t>
      </w:r>
      <w:proofErr w:type="spellEnd"/>
      <w:r w:rsidRPr="006A1489">
        <w:rPr>
          <w:rFonts w:ascii="Helvetica" w:hAnsi="Helvetica" w:cs="Helvetica"/>
          <w:sz w:val="18"/>
          <w:szCs w:val="18"/>
        </w:rPr>
        <w:t>)</w:t>
      </w:r>
      <w:r w:rsidR="002D20F0" w:rsidRPr="006A1489">
        <w:rPr>
          <w:rFonts w:ascii="Helvetica" w:hAnsi="Helvetica" w:cs="Helvetica"/>
          <w:sz w:val="18"/>
          <w:szCs w:val="18"/>
        </w:rPr>
        <w:t xml:space="preserve"> using </w:t>
      </w:r>
      <w:r w:rsidR="00F50F38" w:rsidRPr="006A1489">
        <w:rPr>
          <w:rFonts w:ascii="Helvetica" w:hAnsi="Helvetica" w:cs="Helvetica"/>
          <w:sz w:val="18"/>
          <w:szCs w:val="18"/>
        </w:rPr>
        <w:t>locus overlap analysis (LOLA)</w:t>
      </w:r>
      <w:r w:rsidR="002D20F0" w:rsidRPr="006A1489">
        <w:rPr>
          <w:rFonts w:ascii="Helvetica" w:hAnsi="Helvetica" w:cs="Helvetica"/>
          <w:sz w:val="18"/>
          <w:szCs w:val="18"/>
        </w:rPr>
        <w:t>.</w:t>
      </w:r>
    </w:p>
    <w:p w14:paraId="2411E63F" w14:textId="6FDDD702"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Specific chromatin features are </w:t>
      </w:r>
      <w:r w:rsidR="002D20F0" w:rsidRPr="006A1489">
        <w:rPr>
          <w:rFonts w:ascii="Helvetica" w:hAnsi="Helvetica" w:cs="Helvetica"/>
          <w:sz w:val="18"/>
          <w:szCs w:val="18"/>
        </w:rPr>
        <w:t>differentially methylated</w:t>
      </w:r>
      <w:r w:rsidR="000A4429" w:rsidRPr="006A1489">
        <w:rPr>
          <w:rFonts w:ascii="Helvetica" w:hAnsi="Helvetica" w:cs="Helvetica"/>
          <w:sz w:val="18"/>
          <w:szCs w:val="18"/>
        </w:rPr>
        <w:t>,</w:t>
      </w:r>
      <w:r w:rsidR="00322856" w:rsidRPr="006A1489">
        <w:rPr>
          <w:rFonts w:ascii="Helvetica" w:hAnsi="Helvetica" w:cs="Helvetica"/>
          <w:sz w:val="18"/>
          <w:szCs w:val="18"/>
        </w:rPr>
        <w:t xml:space="preserve"> which suggests</w:t>
      </w:r>
      <w:r w:rsidR="000A4429" w:rsidRPr="006A1489">
        <w:rPr>
          <w:rFonts w:ascii="Helvetica" w:hAnsi="Helvetica" w:cs="Helvetica"/>
          <w:sz w:val="18"/>
          <w:szCs w:val="18"/>
        </w:rPr>
        <w:t xml:space="preserve"> functional consequence</w:t>
      </w:r>
      <w:r w:rsidR="00322856" w:rsidRPr="006A1489">
        <w:rPr>
          <w:rFonts w:ascii="Helvetica" w:hAnsi="Helvetica" w:cs="Helvetica"/>
          <w:sz w:val="18"/>
          <w:szCs w:val="18"/>
        </w:rPr>
        <w:t>s</w:t>
      </w:r>
      <w:r w:rsidR="000A4429" w:rsidRPr="006A1489">
        <w:rPr>
          <w:rFonts w:ascii="Helvetica" w:hAnsi="Helvetica" w:cs="Helvetica"/>
          <w:sz w:val="18"/>
          <w:szCs w:val="18"/>
        </w:rPr>
        <w:t xml:space="preserve"> </w:t>
      </w:r>
      <w:r w:rsidR="00322856" w:rsidRPr="006A1489">
        <w:rPr>
          <w:rFonts w:ascii="Helvetica" w:hAnsi="Helvetica" w:cs="Helvetica"/>
          <w:sz w:val="18"/>
          <w:szCs w:val="18"/>
        </w:rPr>
        <w:t>in JMML HSPCs.</w:t>
      </w:r>
    </w:p>
    <w:p w14:paraId="5DBABB47" w14:textId="01068EE9"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740CD0" w:rsidRPr="006A1489">
        <w:rPr>
          <w:rFonts w:ascii="Helvetica" w:hAnsi="Helvetica" w:cs="Helvetica"/>
          <w:sz w:val="18"/>
          <w:szCs w:val="18"/>
        </w:rPr>
        <w:t>Developmentally regulated regions (bivalent enhancers</w:t>
      </w:r>
      <w:r w:rsidR="002D20F0" w:rsidRPr="006A1489">
        <w:rPr>
          <w:rFonts w:ascii="Helvetica" w:hAnsi="Helvetica" w:cs="Helvetica"/>
          <w:sz w:val="18"/>
          <w:szCs w:val="18"/>
        </w:rPr>
        <w:t xml:space="preserve"> and promoters</w:t>
      </w:r>
      <w:r w:rsidR="00740CD0" w:rsidRPr="006A1489">
        <w:rPr>
          <w:rFonts w:ascii="Helvetica" w:hAnsi="Helvetica" w:cs="Helvetica"/>
          <w:sz w:val="18"/>
          <w:szCs w:val="18"/>
        </w:rPr>
        <w:t xml:space="preserve"> (</w:t>
      </w:r>
      <w:proofErr w:type="spellStart"/>
      <w:r w:rsidR="002D20F0" w:rsidRPr="006A1489">
        <w:rPr>
          <w:rFonts w:ascii="Helvetica" w:hAnsi="Helvetica" w:cs="Helvetica"/>
          <w:sz w:val="18"/>
          <w:szCs w:val="18"/>
        </w:rPr>
        <w:t>TSSBiv</w:t>
      </w:r>
      <w:proofErr w:type="spellEnd"/>
      <w:r w:rsidR="002D20F0" w:rsidRPr="006A1489">
        <w:rPr>
          <w:rFonts w:ascii="Helvetica" w:hAnsi="Helvetica" w:cs="Helvetica"/>
          <w:sz w:val="18"/>
          <w:szCs w:val="18"/>
        </w:rPr>
        <w:t xml:space="preserve">, </w:t>
      </w:r>
      <w:proofErr w:type="spellStart"/>
      <w:r w:rsidR="002D20F0" w:rsidRPr="006A1489">
        <w:rPr>
          <w:rFonts w:ascii="Helvetica" w:hAnsi="Helvetica" w:cs="Helvetica"/>
          <w:sz w:val="18"/>
          <w:szCs w:val="18"/>
        </w:rPr>
        <w:t>BicFlnk</w:t>
      </w:r>
      <w:proofErr w:type="spellEnd"/>
      <w:r w:rsidR="002D20F0" w:rsidRPr="006A1489">
        <w:rPr>
          <w:rFonts w:ascii="Helvetica" w:hAnsi="Helvetica" w:cs="Helvetica"/>
          <w:sz w:val="18"/>
          <w:szCs w:val="18"/>
        </w:rPr>
        <w:t xml:space="preserve">, </w:t>
      </w:r>
      <w:proofErr w:type="spellStart"/>
      <w:r w:rsidR="00740CD0" w:rsidRPr="006A1489">
        <w:rPr>
          <w:rFonts w:ascii="Helvetica" w:hAnsi="Helvetica" w:cs="Helvetica"/>
          <w:sz w:val="18"/>
          <w:szCs w:val="18"/>
        </w:rPr>
        <w:t>EnhBiv</w:t>
      </w:r>
      <w:proofErr w:type="spellEnd"/>
      <w:r w:rsidR="00740CD0" w:rsidRPr="006A1489">
        <w:rPr>
          <w:rFonts w:ascii="Helvetica" w:hAnsi="Helvetica" w:cs="Helvetica"/>
          <w:sz w:val="18"/>
          <w:szCs w:val="18"/>
        </w:rPr>
        <w:t xml:space="preserve">) and </w:t>
      </w:r>
      <w:proofErr w:type="spellStart"/>
      <w:r w:rsidR="00740CD0" w:rsidRPr="006A1489">
        <w:rPr>
          <w:rFonts w:ascii="Helvetica" w:hAnsi="Helvetica" w:cs="Helvetica"/>
          <w:sz w:val="18"/>
          <w:szCs w:val="18"/>
        </w:rPr>
        <w:t>polycomb</w:t>
      </w:r>
      <w:proofErr w:type="spellEnd"/>
      <w:r w:rsidR="00740CD0" w:rsidRPr="006A1489">
        <w:rPr>
          <w:rFonts w:ascii="Helvetica" w:hAnsi="Helvetica" w:cs="Helvetica"/>
          <w:sz w:val="18"/>
          <w:szCs w:val="18"/>
        </w:rPr>
        <w:t>-repressed (</w:t>
      </w:r>
      <w:proofErr w:type="spellStart"/>
      <w:r w:rsidR="00740CD0" w:rsidRPr="006A1489">
        <w:rPr>
          <w:rFonts w:ascii="Helvetica" w:hAnsi="Helvetica" w:cs="Helvetica"/>
          <w:sz w:val="18"/>
          <w:szCs w:val="18"/>
        </w:rPr>
        <w:t>ReprPC</w:t>
      </w:r>
      <w:proofErr w:type="spellEnd"/>
      <w:r w:rsidR="00740CD0" w:rsidRPr="006A1489">
        <w:rPr>
          <w:rFonts w:ascii="Helvetica" w:hAnsi="Helvetica" w:cs="Helvetica"/>
          <w:sz w:val="18"/>
          <w:szCs w:val="18"/>
        </w:rPr>
        <w:t>) domains) are differentially methylated.</w:t>
      </w:r>
    </w:p>
    <w:p w14:paraId="15E61457" w14:textId="77777777" w:rsidR="00740CD0" w:rsidRPr="006A1489" w:rsidRDefault="00740CD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FAC028B" w14:textId="034A993C" w:rsidR="00F50F38" w:rsidRPr="006A1489" w:rsidRDefault="00F50F38" w:rsidP="00F50F3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H.</w:t>
      </w:r>
      <w:r w:rsidR="00EB015E" w:rsidRPr="006A1489">
        <w:rPr>
          <w:rFonts w:ascii="Helvetica" w:hAnsi="Helvetica" w:cs="Helvetica"/>
          <w:sz w:val="18"/>
          <w:szCs w:val="18"/>
        </w:rPr>
        <w:t xml:space="preserve"> </w:t>
      </w:r>
      <w:proofErr w:type="spellStart"/>
      <w:r w:rsidRPr="006A1489">
        <w:rPr>
          <w:rFonts w:ascii="Helvetica" w:hAnsi="Helvetica" w:cs="Helvetica"/>
          <w:sz w:val="18"/>
          <w:szCs w:val="18"/>
        </w:rPr>
        <w:t>Bubbleplot</w:t>
      </w:r>
      <w:proofErr w:type="spellEnd"/>
      <w:r w:rsidRPr="006A1489">
        <w:rPr>
          <w:rFonts w:ascii="Helvetica" w:hAnsi="Helvetica" w:cs="Helvetica"/>
          <w:sz w:val="18"/>
          <w:szCs w:val="18"/>
        </w:rPr>
        <w:t xml:space="preserve"> of the genome-wide analysis of enriched motifs across DMRs using Hypergeometric Optimization of Motif </w:t>
      </w:r>
      <w:proofErr w:type="spellStart"/>
      <w:r w:rsidRPr="006A1489">
        <w:rPr>
          <w:rFonts w:ascii="Helvetica" w:hAnsi="Helvetica" w:cs="Helvetica"/>
          <w:sz w:val="18"/>
          <w:szCs w:val="18"/>
        </w:rPr>
        <w:t>EnRichment</w:t>
      </w:r>
      <w:proofErr w:type="spellEnd"/>
      <w:r w:rsidRPr="006A1489">
        <w:rPr>
          <w:rFonts w:ascii="Helvetica" w:hAnsi="Helvetica" w:cs="Helvetica"/>
          <w:sz w:val="18"/>
          <w:szCs w:val="18"/>
        </w:rPr>
        <w:t xml:space="preserve"> (HOMER).</w:t>
      </w:r>
    </w:p>
    <w:p w14:paraId="6D4BA78B" w14:textId="13C26A7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7304D5" w:rsidRPr="006A1489">
        <w:rPr>
          <w:rFonts w:ascii="Helvetica" w:hAnsi="Helvetica" w:cs="Helvetica"/>
          <w:sz w:val="18"/>
          <w:szCs w:val="18"/>
        </w:rPr>
        <w:t>Strongest enrichment of central hematopoietic and developmental transcription factors across DMRs.</w:t>
      </w:r>
    </w:p>
    <w:p w14:paraId="247BA2D0" w14:textId="3621CCE5" w:rsidR="00605106" w:rsidRPr="006A1489" w:rsidRDefault="0060510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344D4C1" w14:textId="182D110F" w:rsidR="00605106" w:rsidRPr="006A1489" w:rsidRDefault="00605106" w:rsidP="006051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4"/>
      <w:r w:rsidRPr="006A1489">
        <w:rPr>
          <w:rFonts w:ascii="Helvetica" w:hAnsi="Helvetica" w:cs="Helvetica"/>
          <w:sz w:val="18"/>
          <w:szCs w:val="18"/>
        </w:rPr>
        <w:t xml:space="preserve">I. Genome browser tracks of µWGBS of JMML HSPCs (P1-P8) and healthy normal controls from </w:t>
      </w:r>
      <w:proofErr w:type="spellStart"/>
      <w:r w:rsidRPr="006A1489">
        <w:rPr>
          <w:rFonts w:ascii="Helvetica" w:hAnsi="Helvetica" w:cs="Helvetica"/>
          <w:sz w:val="18"/>
          <w:szCs w:val="18"/>
        </w:rPr>
        <w:t>cordblood</w:t>
      </w:r>
      <w:proofErr w:type="spellEnd"/>
      <w:r w:rsidRPr="006A1489">
        <w:rPr>
          <w:rFonts w:ascii="Helvetica" w:hAnsi="Helvetica" w:cs="Helvetica"/>
          <w:sz w:val="18"/>
          <w:szCs w:val="18"/>
        </w:rPr>
        <w:t xml:space="preserve"> (neo) and adult </w:t>
      </w:r>
      <w:proofErr w:type="spellStart"/>
      <w:r w:rsidRPr="006A1489">
        <w:rPr>
          <w:rFonts w:ascii="Helvetica" w:hAnsi="Helvetica" w:cs="Helvetica"/>
          <w:sz w:val="18"/>
          <w:szCs w:val="18"/>
        </w:rPr>
        <w:t>bonemarrow</w:t>
      </w:r>
      <w:proofErr w:type="spellEnd"/>
      <w:r w:rsidRPr="006A1489">
        <w:rPr>
          <w:rFonts w:ascii="Helvetica" w:hAnsi="Helvetica" w:cs="Helvetica"/>
          <w:sz w:val="18"/>
          <w:szCs w:val="18"/>
        </w:rPr>
        <w:t xml:space="preserve"> (</w:t>
      </w:r>
      <w:proofErr w:type="spellStart"/>
      <w:r w:rsidRPr="006A1489">
        <w:rPr>
          <w:rFonts w:ascii="Helvetica" w:hAnsi="Helvetica" w:cs="Helvetica"/>
          <w:sz w:val="18"/>
          <w:szCs w:val="18"/>
        </w:rPr>
        <w:t>adu</w:t>
      </w:r>
      <w:proofErr w:type="spellEnd"/>
      <w:r w:rsidRPr="006A1489">
        <w:rPr>
          <w:rFonts w:ascii="Helvetica" w:hAnsi="Helvetica" w:cs="Helvetica"/>
          <w:sz w:val="18"/>
          <w:szCs w:val="18"/>
        </w:rPr>
        <w:t>) HSCs, and aggregated bulk methylation array data of XXX JMML patients (LM, IM, HM).</w:t>
      </w:r>
    </w:p>
    <w:p w14:paraId="22A2AE88" w14:textId="5E71247B" w:rsidR="00605106" w:rsidRPr="006A1489" w:rsidRDefault="00605106" w:rsidP="006051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Well known hematopoietic factors such as FLI1 are affected by differential methylation.</w:t>
      </w:r>
    </w:p>
    <w:p w14:paraId="506533A6" w14:textId="254C37F9" w:rsidR="00605106" w:rsidRPr="006A1489" w:rsidRDefault="00605106" w:rsidP="006051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Conservation of the epigenotypes from bulk JMML samples in highly purified HSPCs.</w:t>
      </w:r>
      <w:commentRangeEnd w:id="24"/>
      <w:r w:rsidR="00EA4F94">
        <w:rPr>
          <w:rStyle w:val="CommentReference"/>
        </w:rPr>
        <w:commentReference w:id="24"/>
      </w:r>
    </w:p>
    <w:p w14:paraId="560E56A5" w14:textId="77777777" w:rsidR="00605106" w:rsidRPr="006A1489" w:rsidRDefault="00605106" w:rsidP="006051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76FE5DB" w14:textId="54A12D01" w:rsidR="00AC4142" w:rsidRPr="006A1489" w:rsidRDefault="00AC4142" w:rsidP="00AC41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5"/>
      <w:r w:rsidRPr="006A1489">
        <w:rPr>
          <w:rFonts w:ascii="Helvetica" w:hAnsi="Helvetica" w:cs="Helvetica"/>
          <w:sz w:val="18"/>
          <w:szCs w:val="18"/>
        </w:rPr>
        <w:t>J-</w:t>
      </w:r>
      <w:r w:rsidR="006A0563">
        <w:rPr>
          <w:rFonts w:ascii="Helvetica" w:hAnsi="Helvetica" w:cs="Helvetica"/>
          <w:sz w:val="18"/>
          <w:szCs w:val="18"/>
        </w:rPr>
        <w:t>K</w:t>
      </w:r>
      <w:r w:rsidRPr="006A1489">
        <w:rPr>
          <w:rFonts w:ascii="Helvetica" w:hAnsi="Helvetica" w:cs="Helvetica"/>
          <w:sz w:val="18"/>
          <w:szCs w:val="18"/>
        </w:rPr>
        <w:t xml:space="preserve">. </w:t>
      </w:r>
      <w:proofErr w:type="spellStart"/>
      <w:r w:rsidRPr="006A1489">
        <w:rPr>
          <w:rFonts w:ascii="Helvetica" w:hAnsi="Helvetica" w:cs="Helvetica"/>
          <w:sz w:val="18"/>
          <w:szCs w:val="18"/>
        </w:rPr>
        <w:t>scRNA-seq</w:t>
      </w:r>
      <w:proofErr w:type="spellEnd"/>
      <w:r w:rsidRPr="006A1489">
        <w:rPr>
          <w:rFonts w:ascii="Helvetica" w:hAnsi="Helvetica" w:cs="Helvetica"/>
          <w:sz w:val="18"/>
          <w:szCs w:val="18"/>
        </w:rPr>
        <w:t xml:space="preserve"> of flow-cytometrically enriched JMML CD34+ HSPCs.</w:t>
      </w:r>
      <w:commentRangeEnd w:id="25"/>
      <w:r w:rsidR="00EA4F94">
        <w:rPr>
          <w:rStyle w:val="CommentReference"/>
        </w:rPr>
        <w:commentReference w:id="25"/>
      </w:r>
    </w:p>
    <w:p w14:paraId="0A67748A" w14:textId="4AD1FBF1"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6688DA4" w14:textId="5EDA73A2" w:rsidR="00124F91" w:rsidRPr="006A1489" w:rsidRDefault="00124F91" w:rsidP="00124F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J. UMAP colored by patient.</w:t>
      </w:r>
    </w:p>
    <w:p w14:paraId="7D930356" w14:textId="650543D3" w:rsidR="00124F91" w:rsidRPr="006A1489" w:rsidRDefault="00124F91" w:rsidP="00124F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Patient-specific patterns dominate global structure of JMML HSPC compartment.</w:t>
      </w:r>
    </w:p>
    <w:p w14:paraId="1607E6F2" w14:textId="77777777" w:rsidR="00124F91" w:rsidRPr="006A1489" w:rsidRDefault="00124F91" w:rsidP="00124F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6"/>
    </w:p>
    <w:p w14:paraId="53366534" w14:textId="27AF02AB" w:rsidR="00124F91" w:rsidRPr="006A1489" w:rsidRDefault="00124F91" w:rsidP="00124F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K. Heatmap of differentially expressed genes (DEGs) between </w:t>
      </w:r>
      <w:r w:rsidR="00E07564" w:rsidRPr="006A1489">
        <w:rPr>
          <w:rFonts w:ascii="Helvetica" w:hAnsi="Helvetica" w:cs="Helvetica"/>
          <w:sz w:val="18"/>
          <w:szCs w:val="18"/>
        </w:rPr>
        <w:t xml:space="preserve">HSCs of </w:t>
      </w:r>
      <w:r w:rsidRPr="006A1489">
        <w:rPr>
          <w:rFonts w:ascii="Helvetica" w:hAnsi="Helvetica" w:cs="Helvetica"/>
          <w:sz w:val="18"/>
          <w:szCs w:val="18"/>
        </w:rPr>
        <w:t>HM and non</w:t>
      </w:r>
      <w:r w:rsidR="00E07564" w:rsidRPr="006A1489">
        <w:rPr>
          <w:rFonts w:ascii="Helvetica" w:hAnsi="Helvetica" w:cs="Helvetica"/>
          <w:sz w:val="18"/>
          <w:szCs w:val="18"/>
        </w:rPr>
        <w:t>-</w:t>
      </w:r>
      <w:r w:rsidRPr="006A1489">
        <w:rPr>
          <w:rFonts w:ascii="Helvetica" w:hAnsi="Helvetica" w:cs="Helvetica"/>
          <w:sz w:val="18"/>
          <w:szCs w:val="18"/>
        </w:rPr>
        <w:t>HM patients.</w:t>
      </w:r>
    </w:p>
    <w:p w14:paraId="51B621AA" w14:textId="6C424969" w:rsidR="00124F91" w:rsidRPr="006A1489" w:rsidRDefault="00124F9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DEG</w:t>
      </w:r>
      <w:r w:rsidR="008756B3" w:rsidRPr="006A1489">
        <w:rPr>
          <w:rFonts w:ascii="Helvetica" w:hAnsi="Helvetica" w:cs="Helvetica"/>
          <w:sz w:val="18"/>
          <w:szCs w:val="18"/>
        </w:rPr>
        <w:t xml:space="preserve"> analysis</w:t>
      </w:r>
      <w:r w:rsidRPr="006A1489">
        <w:rPr>
          <w:rFonts w:ascii="Helvetica" w:hAnsi="Helvetica" w:cs="Helvetica"/>
          <w:sz w:val="18"/>
          <w:szCs w:val="18"/>
        </w:rPr>
        <w:t xml:space="preserve"> between </w:t>
      </w:r>
      <w:r w:rsidR="00E07564" w:rsidRPr="006A1489">
        <w:rPr>
          <w:rFonts w:ascii="Helvetica" w:hAnsi="Helvetica" w:cs="Helvetica"/>
          <w:sz w:val="18"/>
          <w:szCs w:val="18"/>
        </w:rPr>
        <w:t xml:space="preserve">HSCs of </w:t>
      </w:r>
      <w:r w:rsidRPr="006A1489">
        <w:rPr>
          <w:rFonts w:ascii="Helvetica" w:hAnsi="Helvetica" w:cs="Helvetica"/>
          <w:sz w:val="18"/>
          <w:szCs w:val="18"/>
        </w:rPr>
        <w:t>high- and low-risk patients reveal risk</w:t>
      </w:r>
      <w:r w:rsidR="008756B3" w:rsidRPr="006A1489">
        <w:rPr>
          <w:rFonts w:ascii="Helvetica" w:hAnsi="Helvetica" w:cs="Helvetica"/>
          <w:sz w:val="18"/>
          <w:szCs w:val="18"/>
        </w:rPr>
        <w:t xml:space="preserve"> </w:t>
      </w:r>
      <w:r w:rsidRPr="006A1489">
        <w:rPr>
          <w:rFonts w:ascii="Helvetica" w:hAnsi="Helvetica" w:cs="Helvetica"/>
          <w:sz w:val="18"/>
          <w:szCs w:val="18"/>
        </w:rPr>
        <w:t xml:space="preserve">group-specific </w:t>
      </w:r>
      <w:r w:rsidR="008756B3" w:rsidRPr="006A1489">
        <w:rPr>
          <w:rFonts w:ascii="Helvetica" w:hAnsi="Helvetica" w:cs="Helvetica"/>
          <w:sz w:val="18"/>
          <w:szCs w:val="18"/>
        </w:rPr>
        <w:t>programs.</w:t>
      </w:r>
    </w:p>
    <w:p w14:paraId="0D06D0B9" w14:textId="1A6E5D1C" w:rsidR="008756B3" w:rsidRPr="006A1489" w:rsidRDefault="008756B3"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&gt; Markers of healthy and malignant hematopoiesis, differentiation, inflammation, and development</w:t>
      </w:r>
      <w:r w:rsidR="00513ADF" w:rsidRPr="006A1489">
        <w:rPr>
          <w:rFonts w:ascii="Helvetica" w:hAnsi="Helvetica" w:cs="Helvetica"/>
          <w:sz w:val="18"/>
          <w:szCs w:val="18"/>
        </w:rPr>
        <w:t xml:space="preserve"> (</w:t>
      </w:r>
      <w:r w:rsidR="005A56EC" w:rsidRPr="006A1489">
        <w:rPr>
          <w:rFonts w:ascii="Helvetica" w:hAnsi="Helvetica" w:cs="Helvetica"/>
          <w:sz w:val="18"/>
          <w:szCs w:val="18"/>
        </w:rPr>
        <w:t xml:space="preserve">HOXA9, HOXA10, </w:t>
      </w:r>
      <w:r w:rsidR="00513ADF" w:rsidRPr="006A1489">
        <w:rPr>
          <w:rFonts w:ascii="Helvetica" w:hAnsi="Helvetica" w:cs="Helvetica"/>
          <w:sz w:val="18"/>
          <w:szCs w:val="18"/>
        </w:rPr>
        <w:t>HBG2)</w:t>
      </w:r>
      <w:r w:rsidRPr="006A1489">
        <w:rPr>
          <w:rFonts w:ascii="Helvetica" w:hAnsi="Helvetica" w:cs="Helvetica"/>
          <w:sz w:val="18"/>
          <w:szCs w:val="18"/>
        </w:rPr>
        <w:t>.</w:t>
      </w:r>
    </w:p>
    <w:p w14:paraId="28C31C91" w14:textId="77777777" w:rsidR="005A56EC" w:rsidRPr="006A1489" w:rsidRDefault="00E0756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513ADF" w:rsidRPr="006A1489">
        <w:rPr>
          <w:rFonts w:ascii="Helvetica" w:hAnsi="Helvetica" w:cs="Helvetica"/>
          <w:sz w:val="18"/>
          <w:szCs w:val="18"/>
        </w:rPr>
        <w:t>Different myeloid markers are enriched across JMML HSCs (</w:t>
      </w:r>
      <w:r w:rsidR="005A56EC" w:rsidRPr="006A1489">
        <w:rPr>
          <w:rFonts w:ascii="Helvetica" w:hAnsi="Helvetica" w:cs="Helvetica"/>
          <w:sz w:val="18"/>
          <w:szCs w:val="18"/>
        </w:rPr>
        <w:t xml:space="preserve">AREG, HES4, BEST1, EREG, TCF4, </w:t>
      </w:r>
      <w:r w:rsidR="00513ADF" w:rsidRPr="006A1489">
        <w:rPr>
          <w:rFonts w:ascii="Helvetica" w:hAnsi="Helvetica" w:cs="Helvetica"/>
          <w:sz w:val="18"/>
          <w:szCs w:val="18"/>
        </w:rPr>
        <w:t>SELL, CD74, CLEC7A, LST1)</w:t>
      </w:r>
    </w:p>
    <w:p w14:paraId="4E469A50" w14:textId="086026D2" w:rsidR="00E07564" w:rsidRPr="006A1489" w:rsidRDefault="005A56E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E07564" w:rsidRPr="006A1489">
        <w:rPr>
          <w:rFonts w:ascii="Helvetica" w:hAnsi="Helvetica" w:cs="Helvetica"/>
          <w:sz w:val="18"/>
          <w:szCs w:val="18"/>
        </w:rPr>
        <w:t>Non-HM HSCs are enriched for B cell markers (IGLL1, DNTT), whereas HM HSCs are enriched for NK/T markers (CD69, CD96</w:t>
      </w:r>
      <w:r w:rsidR="00513ADF" w:rsidRPr="006A1489">
        <w:rPr>
          <w:rFonts w:ascii="Helvetica" w:hAnsi="Helvetica" w:cs="Helvetica"/>
          <w:sz w:val="18"/>
          <w:szCs w:val="18"/>
        </w:rPr>
        <w:t>, CITED2, HCST, HOPX, LTB).</w:t>
      </w:r>
    </w:p>
    <w:p w14:paraId="5521C519" w14:textId="079ACBD0" w:rsidR="008756B3" w:rsidRPr="006A1489" w:rsidRDefault="008756B3"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Specific HSC</w:t>
      </w:r>
      <w:r w:rsidR="00383A21" w:rsidRPr="006A1489">
        <w:rPr>
          <w:rFonts w:ascii="Helvetica" w:hAnsi="Helvetica" w:cs="Helvetica"/>
          <w:sz w:val="18"/>
          <w:szCs w:val="18"/>
        </w:rPr>
        <w:t xml:space="preserve"> (</w:t>
      </w:r>
      <w:r w:rsidR="005A56EC" w:rsidRPr="006A1489">
        <w:rPr>
          <w:rFonts w:ascii="Helvetica" w:hAnsi="Helvetica" w:cs="Helvetica"/>
          <w:sz w:val="18"/>
          <w:szCs w:val="18"/>
        </w:rPr>
        <w:t xml:space="preserve">AVP, CRHBP, HOXA9, HOXA10, </w:t>
      </w:r>
      <w:r w:rsidR="00383A21" w:rsidRPr="006A1489">
        <w:rPr>
          <w:rFonts w:ascii="Helvetica" w:hAnsi="Helvetica" w:cs="Helvetica"/>
          <w:sz w:val="18"/>
          <w:szCs w:val="18"/>
        </w:rPr>
        <w:t>CD34, CD164)</w:t>
      </w:r>
      <w:r w:rsidRPr="006A1489">
        <w:rPr>
          <w:rFonts w:ascii="Helvetica" w:hAnsi="Helvetica" w:cs="Helvetica"/>
          <w:sz w:val="18"/>
          <w:szCs w:val="18"/>
        </w:rPr>
        <w:t xml:space="preserve"> and non-HSC (CD52</w:t>
      </w:r>
      <w:r w:rsidR="00383A21" w:rsidRPr="006A1489">
        <w:rPr>
          <w:rFonts w:ascii="Helvetica" w:hAnsi="Helvetica" w:cs="Helvetica"/>
          <w:sz w:val="18"/>
          <w:szCs w:val="18"/>
        </w:rPr>
        <w:t xml:space="preserve">, </w:t>
      </w:r>
      <w:r w:rsidR="00513ADF" w:rsidRPr="006A1489">
        <w:rPr>
          <w:rFonts w:ascii="Helvetica" w:hAnsi="Helvetica" w:cs="Helvetica"/>
          <w:sz w:val="18"/>
          <w:szCs w:val="18"/>
        </w:rPr>
        <w:t xml:space="preserve">CD69, </w:t>
      </w:r>
      <w:r w:rsidR="00383A21" w:rsidRPr="006A1489">
        <w:rPr>
          <w:rFonts w:ascii="Helvetica" w:hAnsi="Helvetica" w:cs="Helvetica"/>
          <w:sz w:val="18"/>
          <w:szCs w:val="18"/>
        </w:rPr>
        <w:t>CD96</w:t>
      </w:r>
      <w:r w:rsidRPr="006A1489">
        <w:rPr>
          <w:rFonts w:ascii="Helvetica" w:hAnsi="Helvetica" w:cs="Helvetica"/>
          <w:sz w:val="18"/>
          <w:szCs w:val="18"/>
        </w:rPr>
        <w:t>) markers are differentially expressed across subgroups.</w:t>
      </w:r>
    </w:p>
    <w:p w14:paraId="0909A4BD" w14:textId="306F6DFB" w:rsidR="005A56EC" w:rsidRPr="006A1489" w:rsidRDefault="005A56E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Potentially novel prognostic surface markers.</w:t>
      </w:r>
    </w:p>
    <w:p w14:paraId="33224B9C"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5BB7205" w14:textId="438078A4" w:rsidR="00EB015E" w:rsidRPr="006A1489" w:rsidRDefault="0034228A"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L</w:t>
      </w:r>
      <w:r w:rsidR="00930291">
        <w:rPr>
          <w:rFonts w:ascii="Helvetica" w:hAnsi="Helvetica" w:cs="Helvetica"/>
          <w:sz w:val="18"/>
          <w:szCs w:val="18"/>
        </w:rPr>
        <w:t>-</w:t>
      </w:r>
      <w:r w:rsidRPr="006A1489">
        <w:rPr>
          <w:rFonts w:ascii="Helvetica" w:hAnsi="Helvetica" w:cs="Helvetica"/>
          <w:sz w:val="18"/>
          <w:szCs w:val="18"/>
        </w:rPr>
        <w:t>M. Integrative analysis of</w:t>
      </w:r>
      <w:r w:rsidR="00EB015E" w:rsidRPr="006A1489">
        <w:rPr>
          <w:rFonts w:ascii="Helvetica" w:hAnsi="Helvetica" w:cs="Helvetica"/>
          <w:sz w:val="18"/>
          <w:szCs w:val="18"/>
        </w:rPr>
        <w:t xml:space="preserve"> </w:t>
      </w:r>
      <w:proofErr w:type="spellStart"/>
      <w:r w:rsidRPr="006A1489">
        <w:rPr>
          <w:rFonts w:ascii="Helvetica" w:hAnsi="Helvetica" w:cs="Helvetica"/>
          <w:sz w:val="18"/>
          <w:szCs w:val="18"/>
        </w:rPr>
        <w:t>scRNA-seq</w:t>
      </w:r>
      <w:proofErr w:type="spellEnd"/>
      <w:r w:rsidR="00EB015E" w:rsidRPr="006A1489">
        <w:rPr>
          <w:rFonts w:ascii="Helvetica" w:hAnsi="Helvetica" w:cs="Helvetica"/>
          <w:sz w:val="18"/>
          <w:szCs w:val="18"/>
        </w:rPr>
        <w:t xml:space="preserve"> </w:t>
      </w:r>
      <w:r w:rsidRPr="006A1489">
        <w:rPr>
          <w:rFonts w:ascii="Helvetica" w:hAnsi="Helvetica" w:cs="Helvetica"/>
          <w:sz w:val="18"/>
          <w:szCs w:val="18"/>
        </w:rPr>
        <w:t>and</w:t>
      </w:r>
      <w:r w:rsidR="00EB015E" w:rsidRPr="006A1489">
        <w:rPr>
          <w:rFonts w:ascii="Helvetica" w:hAnsi="Helvetica" w:cs="Helvetica"/>
          <w:sz w:val="18"/>
          <w:szCs w:val="18"/>
        </w:rPr>
        <w:t xml:space="preserve"> µWGBS </w:t>
      </w:r>
      <w:r w:rsidRPr="006A1489">
        <w:rPr>
          <w:rFonts w:ascii="Helvetica" w:hAnsi="Helvetica" w:cs="Helvetica"/>
          <w:sz w:val="18"/>
          <w:szCs w:val="18"/>
        </w:rPr>
        <w:t>data of JMML HSPCs.</w:t>
      </w:r>
    </w:p>
    <w:p w14:paraId="103AEAA9" w14:textId="77777777" w:rsidR="0034228A" w:rsidRPr="006A1489" w:rsidRDefault="0034228A"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311F532" w14:textId="4047EA82" w:rsidR="00EB015E" w:rsidRPr="006A1489" w:rsidRDefault="0034228A"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L.</w:t>
      </w:r>
      <w:r w:rsidR="00EB015E" w:rsidRPr="006A1489">
        <w:rPr>
          <w:rFonts w:ascii="Helvetica" w:hAnsi="Helvetica" w:cs="Helvetica"/>
          <w:sz w:val="18"/>
          <w:szCs w:val="18"/>
        </w:rPr>
        <w:t xml:space="preserve"> </w:t>
      </w:r>
      <w:r w:rsidRPr="006A1489">
        <w:rPr>
          <w:rFonts w:ascii="Helvetica" w:hAnsi="Helvetica" w:cs="Helvetica"/>
          <w:sz w:val="18"/>
          <w:szCs w:val="18"/>
        </w:rPr>
        <w:t>Juxtaposition of heatmaps from differentially expressed genes correlating with differentially</w:t>
      </w:r>
      <w:r w:rsidR="00EB015E" w:rsidRPr="006A1489">
        <w:rPr>
          <w:rFonts w:ascii="Helvetica" w:hAnsi="Helvetica" w:cs="Helvetica"/>
          <w:sz w:val="18"/>
          <w:szCs w:val="18"/>
        </w:rPr>
        <w:t xml:space="preserve"> </w:t>
      </w:r>
      <w:r w:rsidRPr="006A1489">
        <w:rPr>
          <w:rFonts w:ascii="Helvetica" w:hAnsi="Helvetica" w:cs="Helvetica"/>
          <w:sz w:val="18"/>
          <w:szCs w:val="18"/>
        </w:rPr>
        <w:t>methylated regions. Of note, multiple DMRs can be associated with single genes.</w:t>
      </w:r>
    </w:p>
    <w:p w14:paraId="21FC4E60" w14:textId="7929B2D8" w:rsidR="00AF79BB" w:rsidRPr="006A1489" w:rsidRDefault="00AF79BB"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w:t>
      </w:r>
      <w:r w:rsidR="00A340E6" w:rsidRPr="006A1489">
        <w:rPr>
          <w:rFonts w:ascii="Helvetica" w:hAnsi="Helvetica" w:cs="Helvetica"/>
          <w:sz w:val="18"/>
          <w:szCs w:val="18"/>
        </w:rPr>
        <w:t xml:space="preserve"> </w:t>
      </w:r>
      <w:r w:rsidR="00894BAC" w:rsidRPr="006A1489">
        <w:rPr>
          <w:rFonts w:ascii="Helvetica" w:hAnsi="Helvetica" w:cs="Helvetica"/>
          <w:sz w:val="18"/>
          <w:szCs w:val="18"/>
        </w:rPr>
        <w:t>Association between DNA methylation and gene expression reveal</w:t>
      </w:r>
      <w:r w:rsidR="00A340E6" w:rsidRPr="006A1489">
        <w:rPr>
          <w:rFonts w:ascii="Helvetica" w:hAnsi="Helvetica" w:cs="Helvetica"/>
          <w:sz w:val="18"/>
          <w:szCs w:val="18"/>
        </w:rPr>
        <w:t xml:space="preserve"> </w:t>
      </w:r>
      <w:r w:rsidR="00894BAC" w:rsidRPr="006A1489">
        <w:rPr>
          <w:rFonts w:ascii="Helvetica" w:hAnsi="Helvetica" w:cs="Helvetica"/>
          <w:sz w:val="18"/>
          <w:szCs w:val="18"/>
        </w:rPr>
        <w:t xml:space="preserve">subgroup-specific </w:t>
      </w:r>
      <w:r w:rsidR="00A340E6" w:rsidRPr="006A1489">
        <w:rPr>
          <w:rFonts w:ascii="Helvetica" w:hAnsi="Helvetica" w:cs="Helvetica"/>
          <w:sz w:val="18"/>
          <w:szCs w:val="18"/>
        </w:rPr>
        <w:t>epigenetically regulated programs</w:t>
      </w:r>
      <w:r w:rsidR="00894BAC" w:rsidRPr="006A1489">
        <w:rPr>
          <w:rFonts w:ascii="Helvetica" w:hAnsi="Helvetica" w:cs="Helvetica"/>
          <w:sz w:val="18"/>
          <w:szCs w:val="18"/>
        </w:rPr>
        <w:t xml:space="preserve"> in JMML HSCs</w:t>
      </w:r>
      <w:r w:rsidR="00A340E6" w:rsidRPr="006A1489">
        <w:rPr>
          <w:rFonts w:ascii="Helvetica" w:hAnsi="Helvetica" w:cs="Helvetica"/>
          <w:sz w:val="18"/>
          <w:szCs w:val="18"/>
        </w:rPr>
        <w:t>.</w:t>
      </w:r>
    </w:p>
    <w:p w14:paraId="095B4A2C" w14:textId="77777777" w:rsidR="00A340E6" w:rsidRPr="006A1489" w:rsidRDefault="00A340E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2F84EAA" w14:textId="7AF7BF7A" w:rsidR="00EB015E" w:rsidRPr="006A1489" w:rsidRDefault="00A340E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27"/>
      <w:r w:rsidRPr="006A1489">
        <w:rPr>
          <w:rFonts w:ascii="Helvetica" w:hAnsi="Helvetica" w:cs="Helvetica"/>
          <w:sz w:val="18"/>
          <w:szCs w:val="18"/>
        </w:rPr>
        <w:t>M.</w:t>
      </w:r>
      <w:r w:rsidR="00EB015E" w:rsidRPr="006A1489">
        <w:rPr>
          <w:rFonts w:ascii="Helvetica" w:hAnsi="Helvetica" w:cs="Helvetica"/>
          <w:sz w:val="18"/>
          <w:szCs w:val="18"/>
        </w:rPr>
        <w:t xml:space="preserve"> </w:t>
      </w:r>
      <w:r w:rsidRPr="006A1489">
        <w:rPr>
          <w:rFonts w:ascii="Helvetica" w:hAnsi="Helvetica" w:cs="Helvetica"/>
          <w:sz w:val="18"/>
          <w:szCs w:val="18"/>
        </w:rPr>
        <w:t>S</w:t>
      </w:r>
      <w:r w:rsidR="00EB015E" w:rsidRPr="006A1489">
        <w:rPr>
          <w:rFonts w:ascii="Helvetica" w:hAnsi="Helvetica" w:cs="Helvetica"/>
          <w:sz w:val="18"/>
          <w:szCs w:val="18"/>
        </w:rPr>
        <w:t>catterplots</w:t>
      </w:r>
      <w:r w:rsidRPr="006A1489">
        <w:rPr>
          <w:rFonts w:ascii="Helvetica" w:hAnsi="Helvetica" w:cs="Helvetica"/>
          <w:sz w:val="18"/>
          <w:szCs w:val="18"/>
        </w:rPr>
        <w:t xml:space="preserve"> of genes showing correlation between gene expression and DNA methylation.</w:t>
      </w:r>
      <w:r w:rsidR="00FE3562" w:rsidRPr="006A1489">
        <w:rPr>
          <w:rFonts w:ascii="Helvetica" w:hAnsi="Helvetica" w:cs="Helvetica"/>
          <w:sz w:val="18"/>
          <w:szCs w:val="18"/>
        </w:rPr>
        <w:t xml:space="preserve"> A subset of examples is shown in the major figure.</w:t>
      </w:r>
    </w:p>
    <w:p w14:paraId="2AEE9EE2" w14:textId="6CAE11D8"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8C3F1F" w:rsidRPr="006A1489">
        <w:rPr>
          <w:rFonts w:ascii="Helvetica" w:hAnsi="Helvetica" w:cs="Helvetica"/>
          <w:sz w:val="18"/>
          <w:szCs w:val="18"/>
        </w:rPr>
        <w:t>Impact of DNA methylation</w:t>
      </w:r>
      <w:r w:rsidRPr="006A1489">
        <w:rPr>
          <w:rFonts w:ascii="Helvetica" w:hAnsi="Helvetica" w:cs="Helvetica"/>
          <w:sz w:val="18"/>
          <w:szCs w:val="18"/>
        </w:rPr>
        <w:t xml:space="preserve"> on HSPC homeostasis </w:t>
      </w:r>
      <w:r w:rsidR="00A340E6" w:rsidRPr="006A1489">
        <w:rPr>
          <w:rFonts w:ascii="Helvetica" w:hAnsi="Helvetica" w:cs="Helvetica"/>
          <w:sz w:val="18"/>
          <w:szCs w:val="18"/>
        </w:rPr>
        <w:t xml:space="preserve">associated to </w:t>
      </w:r>
      <w:r w:rsidR="000205F0" w:rsidRPr="006A1489">
        <w:rPr>
          <w:rFonts w:ascii="Helvetica" w:hAnsi="Helvetica" w:cs="Helvetica"/>
          <w:sz w:val="18"/>
          <w:szCs w:val="18"/>
        </w:rPr>
        <w:t>oncogenic RAS signaling</w:t>
      </w:r>
      <w:r w:rsidR="00CE6748" w:rsidRPr="006A1489">
        <w:rPr>
          <w:rFonts w:ascii="Helvetica" w:hAnsi="Helvetica" w:cs="Helvetica"/>
          <w:sz w:val="18"/>
          <w:szCs w:val="18"/>
        </w:rPr>
        <w:t xml:space="preserve"> (RAB12, RALA, RALB)</w:t>
      </w:r>
      <w:r w:rsidR="000205F0" w:rsidRPr="006A1489">
        <w:rPr>
          <w:rFonts w:ascii="Helvetica" w:hAnsi="Helvetica" w:cs="Helvetica"/>
          <w:sz w:val="18"/>
          <w:szCs w:val="18"/>
        </w:rPr>
        <w:t xml:space="preserve">, </w:t>
      </w:r>
      <w:r w:rsidR="00D106B2" w:rsidRPr="006A1489">
        <w:rPr>
          <w:rFonts w:ascii="Helvetica" w:hAnsi="Helvetica" w:cs="Helvetica"/>
          <w:sz w:val="18"/>
          <w:szCs w:val="18"/>
        </w:rPr>
        <w:t>tumorigenesis</w:t>
      </w:r>
      <w:r w:rsidR="00A02BC5" w:rsidRPr="006A1489">
        <w:rPr>
          <w:rFonts w:ascii="Helvetica" w:hAnsi="Helvetica" w:cs="Helvetica"/>
          <w:sz w:val="18"/>
          <w:szCs w:val="18"/>
        </w:rPr>
        <w:t xml:space="preserve"> (MAF</w:t>
      </w:r>
      <w:r w:rsidR="0093199D" w:rsidRPr="006A1489">
        <w:rPr>
          <w:rFonts w:ascii="Helvetica" w:hAnsi="Helvetica" w:cs="Helvetica"/>
          <w:sz w:val="18"/>
          <w:szCs w:val="18"/>
        </w:rPr>
        <w:t>, MYCN</w:t>
      </w:r>
      <w:r w:rsidR="00D106B2" w:rsidRPr="006A1489">
        <w:rPr>
          <w:rFonts w:ascii="Helvetica" w:hAnsi="Helvetica" w:cs="Helvetica"/>
          <w:sz w:val="18"/>
          <w:szCs w:val="18"/>
        </w:rPr>
        <w:t>, VGLL4</w:t>
      </w:r>
      <w:r w:rsidR="00A02BC5" w:rsidRPr="006A1489">
        <w:rPr>
          <w:rFonts w:ascii="Helvetica" w:hAnsi="Helvetica" w:cs="Helvetica"/>
          <w:sz w:val="18"/>
          <w:szCs w:val="18"/>
        </w:rPr>
        <w:t xml:space="preserve">), </w:t>
      </w:r>
      <w:r w:rsidR="00CE6748" w:rsidRPr="006A1489">
        <w:rPr>
          <w:rFonts w:ascii="Helvetica" w:hAnsi="Helvetica" w:cs="Helvetica"/>
          <w:sz w:val="18"/>
          <w:szCs w:val="18"/>
        </w:rPr>
        <w:t>epigenetic gene regulation (</w:t>
      </w:r>
      <w:r w:rsidR="00C45853" w:rsidRPr="006A1489">
        <w:rPr>
          <w:rFonts w:ascii="Helvetica" w:hAnsi="Helvetica" w:cs="Helvetica"/>
          <w:sz w:val="18"/>
          <w:szCs w:val="18"/>
        </w:rPr>
        <w:t xml:space="preserve">DOT1L, DROSHA, </w:t>
      </w:r>
      <w:r w:rsidR="003B7BF7" w:rsidRPr="006A1489">
        <w:rPr>
          <w:rFonts w:ascii="Helvetica" w:hAnsi="Helvetica" w:cs="Helvetica"/>
          <w:sz w:val="18"/>
          <w:szCs w:val="18"/>
        </w:rPr>
        <w:t>ERG</w:t>
      </w:r>
      <w:r w:rsidR="002D52AE" w:rsidRPr="006A1489">
        <w:rPr>
          <w:rFonts w:ascii="Helvetica" w:hAnsi="Helvetica" w:cs="Helvetica"/>
          <w:sz w:val="18"/>
          <w:szCs w:val="18"/>
        </w:rPr>
        <w:t>, IDH3B</w:t>
      </w:r>
      <w:r w:rsidR="00674E9C" w:rsidRPr="006A1489">
        <w:rPr>
          <w:rFonts w:ascii="Helvetica" w:hAnsi="Helvetica" w:cs="Helvetica"/>
          <w:sz w:val="18"/>
          <w:szCs w:val="18"/>
        </w:rPr>
        <w:t>, KCNQ1OT1</w:t>
      </w:r>
      <w:r w:rsidR="005E5334" w:rsidRPr="006A1489">
        <w:rPr>
          <w:rFonts w:ascii="Helvetica" w:hAnsi="Helvetica" w:cs="Helvetica"/>
          <w:sz w:val="18"/>
          <w:szCs w:val="18"/>
        </w:rPr>
        <w:t>, SETBP1, SETD7, TET3, TOX2</w:t>
      </w:r>
      <w:r w:rsidR="00CE6748" w:rsidRPr="006A1489">
        <w:rPr>
          <w:rFonts w:ascii="Helvetica" w:hAnsi="Helvetica" w:cs="Helvetica"/>
          <w:sz w:val="18"/>
          <w:szCs w:val="18"/>
        </w:rPr>
        <w:t xml:space="preserve">), </w:t>
      </w:r>
      <w:r w:rsidR="009E1C54" w:rsidRPr="006A1489">
        <w:rPr>
          <w:rFonts w:ascii="Helvetica" w:hAnsi="Helvetica" w:cs="Helvetica"/>
          <w:sz w:val="18"/>
          <w:szCs w:val="18"/>
        </w:rPr>
        <w:t xml:space="preserve">hematopoietic </w:t>
      </w:r>
      <w:r w:rsidR="000205F0" w:rsidRPr="006A1489">
        <w:rPr>
          <w:rFonts w:ascii="Helvetica" w:hAnsi="Helvetica" w:cs="Helvetica"/>
          <w:sz w:val="18"/>
          <w:szCs w:val="18"/>
        </w:rPr>
        <w:t>differentiation</w:t>
      </w:r>
      <w:r w:rsidR="00AC730F" w:rsidRPr="006A1489">
        <w:rPr>
          <w:rFonts w:ascii="Helvetica" w:hAnsi="Helvetica" w:cs="Helvetica"/>
          <w:sz w:val="18"/>
          <w:szCs w:val="18"/>
        </w:rPr>
        <w:t xml:space="preserve"> (</w:t>
      </w:r>
      <w:r w:rsidR="000F51F2" w:rsidRPr="006A1489">
        <w:rPr>
          <w:rFonts w:ascii="Helvetica" w:hAnsi="Helvetica" w:cs="Helvetica"/>
          <w:sz w:val="18"/>
          <w:szCs w:val="18"/>
        </w:rPr>
        <w:t xml:space="preserve">AVP, CRHBP, </w:t>
      </w:r>
      <w:r w:rsidR="00AC730F" w:rsidRPr="006A1489">
        <w:rPr>
          <w:rFonts w:ascii="Helvetica" w:hAnsi="Helvetica" w:cs="Helvetica"/>
          <w:sz w:val="18"/>
          <w:szCs w:val="18"/>
        </w:rPr>
        <w:t>CLEC9A</w:t>
      </w:r>
      <w:r w:rsidR="00CE11CC" w:rsidRPr="006A1489">
        <w:rPr>
          <w:rFonts w:ascii="Helvetica" w:hAnsi="Helvetica" w:cs="Helvetica"/>
          <w:sz w:val="18"/>
          <w:szCs w:val="18"/>
        </w:rPr>
        <w:t>, RUNX1/2/3</w:t>
      </w:r>
      <w:r w:rsidR="005E5334" w:rsidRPr="006A1489">
        <w:rPr>
          <w:rFonts w:ascii="Helvetica" w:hAnsi="Helvetica" w:cs="Helvetica"/>
          <w:sz w:val="18"/>
          <w:szCs w:val="18"/>
        </w:rPr>
        <w:t>, THY1/CD90</w:t>
      </w:r>
      <w:r w:rsidR="00AC730F" w:rsidRPr="006A1489">
        <w:rPr>
          <w:rFonts w:ascii="Helvetica" w:hAnsi="Helvetica" w:cs="Helvetica"/>
          <w:sz w:val="18"/>
          <w:szCs w:val="18"/>
        </w:rPr>
        <w:t>)</w:t>
      </w:r>
      <w:r w:rsidR="000205F0" w:rsidRPr="006A1489">
        <w:rPr>
          <w:rFonts w:ascii="Helvetica" w:hAnsi="Helvetica" w:cs="Helvetica"/>
          <w:sz w:val="18"/>
          <w:szCs w:val="18"/>
        </w:rPr>
        <w:t>, function</w:t>
      </w:r>
      <w:r w:rsidR="00AC730F" w:rsidRPr="006A1489">
        <w:rPr>
          <w:rFonts w:ascii="Helvetica" w:hAnsi="Helvetica" w:cs="Helvetica"/>
          <w:sz w:val="18"/>
          <w:szCs w:val="18"/>
        </w:rPr>
        <w:t xml:space="preserve"> (CD8A, CD96</w:t>
      </w:r>
      <w:r w:rsidR="00C45853" w:rsidRPr="006A1489">
        <w:rPr>
          <w:rFonts w:ascii="Helvetica" w:hAnsi="Helvetica" w:cs="Helvetica"/>
          <w:sz w:val="18"/>
          <w:szCs w:val="18"/>
        </w:rPr>
        <w:t>, CXCR4</w:t>
      </w:r>
      <w:r w:rsidR="007230CB" w:rsidRPr="006A1489">
        <w:rPr>
          <w:rFonts w:ascii="Helvetica" w:hAnsi="Helvetica" w:cs="Helvetica"/>
          <w:sz w:val="18"/>
          <w:szCs w:val="18"/>
        </w:rPr>
        <w:t>, HCST, HLA-DQA1, HLA-DQA2</w:t>
      </w:r>
      <w:r w:rsidR="00674E9C" w:rsidRPr="006A1489">
        <w:rPr>
          <w:rFonts w:ascii="Helvetica" w:hAnsi="Helvetica" w:cs="Helvetica"/>
          <w:sz w:val="18"/>
          <w:szCs w:val="18"/>
        </w:rPr>
        <w:t>, IL12RB1, IL17RE</w:t>
      </w:r>
      <w:commentRangeEnd w:id="26"/>
      <w:r w:rsidR="00EA4F94">
        <w:rPr>
          <w:rStyle w:val="CommentReference"/>
        </w:rPr>
        <w:commentReference w:id="26"/>
      </w:r>
      <w:r w:rsidR="00674E9C" w:rsidRPr="006A1489">
        <w:rPr>
          <w:rFonts w:ascii="Helvetica" w:hAnsi="Helvetica" w:cs="Helvetica"/>
          <w:sz w:val="18"/>
          <w:szCs w:val="18"/>
        </w:rPr>
        <w:t>, LAT</w:t>
      </w:r>
      <w:r w:rsidR="00AC730F" w:rsidRPr="006A1489">
        <w:rPr>
          <w:rFonts w:ascii="Helvetica" w:hAnsi="Helvetica" w:cs="Helvetica"/>
          <w:sz w:val="18"/>
          <w:szCs w:val="18"/>
        </w:rPr>
        <w:t>)</w:t>
      </w:r>
      <w:r w:rsidR="000205F0" w:rsidRPr="006A1489">
        <w:rPr>
          <w:rFonts w:ascii="Helvetica" w:hAnsi="Helvetica" w:cs="Helvetica"/>
          <w:sz w:val="18"/>
          <w:szCs w:val="18"/>
        </w:rPr>
        <w:t xml:space="preserve">, and </w:t>
      </w:r>
      <w:r w:rsidR="00A340E6" w:rsidRPr="006A1489">
        <w:rPr>
          <w:rFonts w:ascii="Helvetica" w:hAnsi="Helvetica" w:cs="Helvetica"/>
          <w:sz w:val="18"/>
          <w:szCs w:val="18"/>
        </w:rPr>
        <w:t>development</w:t>
      </w:r>
      <w:r w:rsidR="00C45853" w:rsidRPr="006A1489">
        <w:rPr>
          <w:rFonts w:ascii="Helvetica" w:hAnsi="Helvetica" w:cs="Helvetica"/>
          <w:sz w:val="18"/>
          <w:szCs w:val="18"/>
        </w:rPr>
        <w:t xml:space="preserve"> (HMGA2</w:t>
      </w:r>
      <w:r w:rsidR="007230CB" w:rsidRPr="006A1489">
        <w:rPr>
          <w:rFonts w:ascii="Helvetica" w:hAnsi="Helvetica" w:cs="Helvetica"/>
          <w:sz w:val="18"/>
          <w:szCs w:val="18"/>
        </w:rPr>
        <w:t>, HOXA10-AS, HOXB-AS3, HOXB3</w:t>
      </w:r>
      <w:r w:rsidR="000F51F2" w:rsidRPr="006A1489">
        <w:rPr>
          <w:rFonts w:ascii="Helvetica" w:hAnsi="Helvetica" w:cs="Helvetica"/>
          <w:sz w:val="18"/>
          <w:szCs w:val="18"/>
        </w:rPr>
        <w:t>, LHX3</w:t>
      </w:r>
      <w:r w:rsidR="0093199D" w:rsidRPr="006A1489">
        <w:rPr>
          <w:rFonts w:ascii="Helvetica" w:hAnsi="Helvetica" w:cs="Helvetica"/>
          <w:sz w:val="18"/>
          <w:szCs w:val="18"/>
        </w:rPr>
        <w:t>, NPM2, PBX1</w:t>
      </w:r>
      <w:r w:rsidR="00C45853" w:rsidRPr="006A1489">
        <w:rPr>
          <w:rFonts w:ascii="Helvetica" w:hAnsi="Helvetica" w:cs="Helvetica"/>
          <w:sz w:val="18"/>
          <w:szCs w:val="18"/>
        </w:rPr>
        <w:t>)</w:t>
      </w:r>
      <w:r w:rsidR="008C3F1F" w:rsidRPr="006A1489">
        <w:rPr>
          <w:rFonts w:ascii="Helvetica" w:hAnsi="Helvetica" w:cs="Helvetica"/>
          <w:sz w:val="18"/>
          <w:szCs w:val="18"/>
        </w:rPr>
        <w:t>.</w:t>
      </w:r>
      <w:commentRangeEnd w:id="27"/>
      <w:r w:rsidR="00EA4F94">
        <w:rPr>
          <w:rStyle w:val="CommentReference"/>
        </w:rPr>
        <w:commentReference w:id="27"/>
      </w:r>
    </w:p>
    <w:p w14:paraId="3685C017" w14:textId="77777777" w:rsidR="009464EC" w:rsidRPr="006A1489" w:rsidRDefault="009464EC" w:rsidP="009464EC">
      <w:pPr>
        <w:rPr>
          <w:rFonts w:ascii="Helvetica" w:hAnsi="Helvetica"/>
          <w:sz w:val="18"/>
          <w:szCs w:val="18"/>
        </w:rPr>
      </w:pPr>
    </w:p>
    <w:p w14:paraId="16758BED" w14:textId="2836F568" w:rsidR="009464EC" w:rsidRPr="006A1489" w:rsidRDefault="009464E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The quint-neg LM patient P1 shows both typical pan-JMML and LM-specific signatures on both layers – transcriptomes and methylomes. It is clearly distinct from healthy HSCs and should therefore be categorized as JMML. </w:t>
      </w:r>
    </w:p>
    <w:p w14:paraId="38522B4A" w14:textId="4353987D" w:rsidR="000A4429" w:rsidRPr="006A1489" w:rsidRDefault="000A442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90DCEBF" w14:textId="7A1E8F31" w:rsidR="000A4429" w:rsidRPr="006A1489" w:rsidRDefault="000A442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proofErr w:type="spellStart"/>
      <w:r w:rsidRPr="006A1489">
        <w:rPr>
          <w:rFonts w:ascii="Helvetica" w:hAnsi="Helvetica" w:cs="Helvetica"/>
          <w:color w:val="C00000"/>
          <w:sz w:val="18"/>
          <w:szCs w:val="18"/>
        </w:rPr>
        <w:t>ToDo</w:t>
      </w:r>
      <w:proofErr w:type="spellEnd"/>
      <w:r w:rsidRPr="006A1489">
        <w:rPr>
          <w:rFonts w:ascii="Helvetica" w:hAnsi="Helvetica" w:cs="Helvetica"/>
          <w:color w:val="C00000"/>
          <w:sz w:val="18"/>
          <w:szCs w:val="18"/>
        </w:rPr>
        <w:t>:</w:t>
      </w:r>
    </w:p>
    <w:p w14:paraId="016836C7" w14:textId="31D38C23" w:rsidR="005E6979" w:rsidRPr="006A1489" w:rsidRDefault="008C3F1F" w:rsidP="008C3F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6A1489">
        <w:rPr>
          <w:rFonts w:ascii="Helvetica" w:hAnsi="Helvetica" w:cs="Helvetica"/>
          <w:color w:val="C00000"/>
          <w:sz w:val="18"/>
          <w:szCs w:val="18"/>
        </w:rPr>
        <w:t xml:space="preserve">- </w:t>
      </w:r>
      <w:r w:rsidR="005E6979" w:rsidRPr="006A1489">
        <w:rPr>
          <w:rFonts w:ascii="Helvetica" w:hAnsi="Helvetica" w:cs="Helvetica"/>
          <w:color w:val="C00000"/>
          <w:sz w:val="18"/>
          <w:szCs w:val="18"/>
        </w:rPr>
        <w:t xml:space="preserve">Get epi-/genotype information of unannotated patients from FACS cohort (C. </w:t>
      </w:r>
      <w:proofErr w:type="spellStart"/>
      <w:r w:rsidR="005E6979" w:rsidRPr="006A1489">
        <w:rPr>
          <w:rFonts w:ascii="Helvetica" w:hAnsi="Helvetica" w:cs="Helvetica"/>
          <w:color w:val="C00000"/>
          <w:sz w:val="18"/>
          <w:szCs w:val="18"/>
        </w:rPr>
        <w:t>Flotho</w:t>
      </w:r>
      <w:proofErr w:type="spellEnd"/>
      <w:r w:rsidR="005E6979" w:rsidRPr="006A1489">
        <w:rPr>
          <w:rFonts w:ascii="Helvetica" w:hAnsi="Helvetica" w:cs="Helvetica"/>
          <w:color w:val="C00000"/>
          <w:sz w:val="18"/>
          <w:szCs w:val="18"/>
        </w:rPr>
        <w:t>)</w:t>
      </w:r>
    </w:p>
    <w:p w14:paraId="1F5216C0"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0010790" w14:textId="77777777" w:rsidR="00992262" w:rsidRPr="006A1489" w:rsidRDefault="00992262">
      <w:pPr>
        <w:rPr>
          <w:rFonts w:ascii="Helvetica" w:hAnsi="Helvetica" w:cs="Helvetica"/>
          <w:sz w:val="18"/>
          <w:szCs w:val="18"/>
        </w:rPr>
      </w:pPr>
      <w:r w:rsidRPr="006A1489">
        <w:rPr>
          <w:rFonts w:ascii="Helvetica" w:hAnsi="Helvetica" w:cs="Helvetica"/>
          <w:sz w:val="18"/>
          <w:szCs w:val="18"/>
        </w:rPr>
        <w:br w:type="page"/>
      </w:r>
    </w:p>
    <w:p w14:paraId="2B3F84A4" w14:textId="50C566AE"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3ED04698"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4:</w:t>
      </w:r>
    </w:p>
    <w:p w14:paraId="573105D7"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Distinct developmental programs in HSPCs across JMML subgroups</w:t>
      </w:r>
    </w:p>
    <w:p w14:paraId="0EB9F408" w14:textId="041E4719"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89A498D" w14:textId="628F08E1" w:rsidR="00B32531" w:rsidRPr="006A1489" w:rsidRDefault="00B32531"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 Schematic summarizing the systematic comparison of HSPCs from JMML subgroups and four different developmental stages, namely fetal liver (</w:t>
      </w:r>
      <w:proofErr w:type="spellStart"/>
      <w:r w:rsidRPr="006A1489">
        <w:rPr>
          <w:rFonts w:ascii="Helvetica" w:hAnsi="Helvetica" w:cs="Helvetica"/>
          <w:sz w:val="18"/>
          <w:szCs w:val="18"/>
        </w:rPr>
        <w:t>fet</w:t>
      </w:r>
      <w:proofErr w:type="spellEnd"/>
      <w:r w:rsidRPr="006A1489">
        <w:rPr>
          <w:rFonts w:ascii="Helvetica" w:hAnsi="Helvetica" w:cs="Helvetica"/>
          <w:sz w:val="18"/>
          <w:szCs w:val="18"/>
        </w:rPr>
        <w:t>), cord blood (neo), juvenile (</w:t>
      </w:r>
      <w:proofErr w:type="spellStart"/>
      <w:r w:rsidRPr="006A1489">
        <w:rPr>
          <w:rFonts w:ascii="Helvetica" w:hAnsi="Helvetica" w:cs="Helvetica"/>
          <w:sz w:val="18"/>
          <w:szCs w:val="18"/>
        </w:rPr>
        <w:t>juv</w:t>
      </w:r>
      <w:proofErr w:type="spellEnd"/>
      <w:r w:rsidRPr="006A1489">
        <w:rPr>
          <w:rFonts w:ascii="Helvetica" w:hAnsi="Helvetica" w:cs="Helvetica"/>
          <w:sz w:val="18"/>
          <w:szCs w:val="18"/>
        </w:rPr>
        <w:t>) and adult (</w:t>
      </w:r>
      <w:proofErr w:type="spellStart"/>
      <w:r w:rsidRPr="006A1489">
        <w:rPr>
          <w:rFonts w:ascii="Helvetica" w:hAnsi="Helvetica" w:cs="Helvetica"/>
          <w:sz w:val="18"/>
          <w:szCs w:val="18"/>
        </w:rPr>
        <w:t>adu</w:t>
      </w:r>
      <w:proofErr w:type="spellEnd"/>
      <w:r w:rsidRPr="006A1489">
        <w:rPr>
          <w:rFonts w:ascii="Helvetica" w:hAnsi="Helvetica" w:cs="Helvetica"/>
          <w:sz w:val="18"/>
          <w:szCs w:val="18"/>
        </w:rPr>
        <w:t>) bone marrow.</w:t>
      </w:r>
      <w:r w:rsidR="00C26BC7" w:rsidRPr="006A1489">
        <w:rPr>
          <w:rFonts w:ascii="Helvetica" w:hAnsi="Helvetica" w:cs="Helvetica"/>
          <w:sz w:val="18"/>
          <w:szCs w:val="18"/>
        </w:rPr>
        <w:t xml:space="preserve"> </w:t>
      </w:r>
    </w:p>
    <w:p w14:paraId="5623F92C" w14:textId="38166EFA" w:rsidR="000B6639" w:rsidRPr="006A1489" w:rsidRDefault="000B6639" w:rsidP="000B663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JMML hematopoiesis in the context of different developmental stages. </w:t>
      </w:r>
    </w:p>
    <w:p w14:paraId="47CB13E9" w14:textId="54C7AE54" w:rsidR="00F87F6B" w:rsidRPr="006A1489" w:rsidRDefault="00F87F6B"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8A7128C" w14:textId="658A3DA0" w:rsidR="00690B1B" w:rsidRPr="006A1489" w:rsidRDefault="00F87F6B" w:rsidP="00690B1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B. </w:t>
      </w:r>
      <w:r w:rsidR="00690B1B" w:rsidRPr="006A1489">
        <w:rPr>
          <w:rFonts w:ascii="Helvetica" w:hAnsi="Helvetica" w:cs="Helvetica"/>
          <w:sz w:val="18"/>
          <w:szCs w:val="18"/>
        </w:rPr>
        <w:t xml:space="preserve">UMAP </w:t>
      </w:r>
      <w:r w:rsidR="00F43F3A" w:rsidRPr="006A1489">
        <w:rPr>
          <w:rFonts w:ascii="Helvetica" w:hAnsi="Helvetica" w:cs="Helvetica"/>
          <w:sz w:val="18"/>
          <w:szCs w:val="18"/>
        </w:rPr>
        <w:t xml:space="preserve">of </w:t>
      </w:r>
      <w:proofErr w:type="spellStart"/>
      <w:r w:rsidR="000B6639" w:rsidRPr="006A1489">
        <w:rPr>
          <w:rFonts w:ascii="Helvetica" w:hAnsi="Helvetica" w:cs="Helvetica"/>
          <w:sz w:val="18"/>
          <w:szCs w:val="18"/>
        </w:rPr>
        <w:t>scRNA-seq</w:t>
      </w:r>
      <w:proofErr w:type="spellEnd"/>
      <w:r w:rsidR="000B6639" w:rsidRPr="006A1489">
        <w:rPr>
          <w:rFonts w:ascii="Helvetica" w:hAnsi="Helvetica" w:cs="Helvetica"/>
          <w:sz w:val="18"/>
          <w:szCs w:val="18"/>
        </w:rPr>
        <w:t xml:space="preserve"> data from JMML and four healthy hematopoietic references </w:t>
      </w:r>
      <w:r w:rsidR="00690B1B" w:rsidRPr="006A1489">
        <w:rPr>
          <w:rFonts w:ascii="Helvetica" w:hAnsi="Helvetica" w:cs="Helvetica"/>
          <w:sz w:val="18"/>
          <w:szCs w:val="18"/>
        </w:rPr>
        <w:t>colored by dataset. References for normal hematopoiesis encompass fetal liver (</w:t>
      </w:r>
      <w:proofErr w:type="spellStart"/>
      <w:r w:rsidR="00690B1B" w:rsidRPr="006A1489">
        <w:rPr>
          <w:rFonts w:ascii="Helvetica" w:hAnsi="Helvetica" w:cs="Helvetica"/>
          <w:sz w:val="18"/>
          <w:szCs w:val="18"/>
        </w:rPr>
        <w:t>fet</w:t>
      </w:r>
      <w:proofErr w:type="spellEnd"/>
      <w:r w:rsidR="00690B1B" w:rsidRPr="006A1489">
        <w:rPr>
          <w:rFonts w:ascii="Helvetica" w:hAnsi="Helvetica" w:cs="Helvetica"/>
          <w:sz w:val="18"/>
          <w:szCs w:val="18"/>
        </w:rPr>
        <w:t>, Popescu et al.), cord blood (neo, Human Cell Atlas), as well as juvenile (</w:t>
      </w:r>
      <w:proofErr w:type="spellStart"/>
      <w:r w:rsidR="00690B1B" w:rsidRPr="006A1489">
        <w:rPr>
          <w:rFonts w:ascii="Helvetica" w:hAnsi="Helvetica" w:cs="Helvetica"/>
          <w:sz w:val="18"/>
          <w:szCs w:val="18"/>
        </w:rPr>
        <w:t>juv</w:t>
      </w:r>
      <w:proofErr w:type="spellEnd"/>
      <w:r w:rsidR="00690B1B" w:rsidRPr="006A1489">
        <w:rPr>
          <w:rFonts w:ascii="Helvetica" w:hAnsi="Helvetica" w:cs="Helvetica"/>
          <w:sz w:val="18"/>
          <w:szCs w:val="18"/>
        </w:rPr>
        <w:t>) and adult (</w:t>
      </w:r>
      <w:proofErr w:type="spellStart"/>
      <w:r w:rsidR="00690B1B" w:rsidRPr="006A1489">
        <w:rPr>
          <w:rFonts w:ascii="Helvetica" w:hAnsi="Helvetica" w:cs="Helvetica"/>
          <w:sz w:val="18"/>
          <w:szCs w:val="18"/>
        </w:rPr>
        <w:t>adu</w:t>
      </w:r>
      <w:proofErr w:type="spellEnd"/>
      <w:r w:rsidR="00690B1B" w:rsidRPr="006A1489">
        <w:rPr>
          <w:rFonts w:ascii="Helvetica" w:hAnsi="Helvetica" w:cs="Helvetica"/>
          <w:sz w:val="18"/>
          <w:szCs w:val="18"/>
        </w:rPr>
        <w:t>) bone marrow. JMML samples are colored per patient.</w:t>
      </w:r>
      <w:r w:rsidR="00C26BC7" w:rsidRPr="006A1489">
        <w:rPr>
          <w:rFonts w:ascii="Helvetica" w:hAnsi="Helvetica" w:cs="Helvetica"/>
          <w:sz w:val="18"/>
          <w:szCs w:val="18"/>
        </w:rPr>
        <w:t xml:space="preserve"> </w:t>
      </w:r>
    </w:p>
    <w:p w14:paraId="48EF7B96" w14:textId="5C7F3C3B" w:rsidR="0065539E" w:rsidRPr="006A1489" w:rsidRDefault="0065539E"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DD5D331" w14:textId="73A347B1" w:rsidR="0065539E" w:rsidRPr="006A1489" w:rsidRDefault="00690B1B"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C</w:t>
      </w:r>
      <w:r w:rsidR="0065539E" w:rsidRPr="006A1489">
        <w:rPr>
          <w:rFonts w:ascii="Helvetica" w:hAnsi="Helvetica" w:cs="Helvetica"/>
          <w:sz w:val="18"/>
          <w:szCs w:val="18"/>
        </w:rPr>
        <w:t xml:space="preserve">. </w:t>
      </w:r>
      <w:proofErr w:type="spellStart"/>
      <w:r w:rsidR="0065539E" w:rsidRPr="006A1489">
        <w:rPr>
          <w:rFonts w:ascii="Helvetica" w:hAnsi="Helvetica" w:cs="Helvetica"/>
          <w:sz w:val="18"/>
          <w:szCs w:val="18"/>
        </w:rPr>
        <w:t>Dotplot</w:t>
      </w:r>
      <w:proofErr w:type="spellEnd"/>
      <w:r w:rsidR="0065539E" w:rsidRPr="006A1489">
        <w:rPr>
          <w:rFonts w:ascii="Helvetica" w:hAnsi="Helvetica" w:cs="Helvetica"/>
          <w:sz w:val="18"/>
          <w:szCs w:val="18"/>
        </w:rPr>
        <w:t xml:space="preserve"> showing the percentage of cells (</w:t>
      </w:r>
      <w:ins w:id="28" w:author="Joschka Hey" w:date="2022-07-12T14:32:00Z">
        <w:r w:rsidR="00EA4F94">
          <w:rPr>
            <w:rFonts w:ascii="Helvetica" w:hAnsi="Helvetica" w:cs="Helvetica"/>
            <w:sz w:val="18"/>
            <w:szCs w:val="18"/>
          </w:rPr>
          <w:t>d</w:t>
        </w:r>
      </w:ins>
      <w:del w:id="29" w:author="Joschka Hey" w:date="2022-07-12T14:32:00Z">
        <w:r w:rsidR="0065539E" w:rsidRPr="006A1489" w:rsidDel="00EA4F94">
          <w:rPr>
            <w:rFonts w:ascii="Helvetica" w:hAnsi="Helvetica" w:cs="Helvetica"/>
            <w:sz w:val="18"/>
            <w:szCs w:val="18"/>
          </w:rPr>
          <w:delText>s</w:delText>
        </w:r>
      </w:del>
      <w:r w:rsidR="0065539E" w:rsidRPr="006A1489">
        <w:rPr>
          <w:rFonts w:ascii="Helvetica" w:hAnsi="Helvetica" w:cs="Helvetica"/>
          <w:sz w:val="18"/>
          <w:szCs w:val="18"/>
        </w:rPr>
        <w:t>ot size) and the corresponding average expression (color) of selected marker genes of postnatal (grey</w:t>
      </w:r>
      <w:r w:rsidR="00B54FF3" w:rsidRPr="006A1489">
        <w:rPr>
          <w:rFonts w:ascii="Helvetica" w:hAnsi="Helvetica" w:cs="Helvetica"/>
          <w:sz w:val="18"/>
          <w:szCs w:val="18"/>
        </w:rPr>
        <w:t xml:space="preserve"> bar</w:t>
      </w:r>
      <w:r w:rsidR="0065539E" w:rsidRPr="006A1489">
        <w:rPr>
          <w:rFonts w:ascii="Helvetica" w:hAnsi="Helvetica" w:cs="Helvetica"/>
          <w:sz w:val="18"/>
          <w:szCs w:val="18"/>
        </w:rPr>
        <w:t>) or prenatal (black</w:t>
      </w:r>
      <w:r w:rsidR="00B54FF3" w:rsidRPr="006A1489">
        <w:rPr>
          <w:rFonts w:ascii="Helvetica" w:hAnsi="Helvetica" w:cs="Helvetica"/>
          <w:sz w:val="18"/>
          <w:szCs w:val="18"/>
        </w:rPr>
        <w:t xml:space="preserve"> bar</w:t>
      </w:r>
      <w:r w:rsidR="0065539E" w:rsidRPr="006A1489">
        <w:rPr>
          <w:rFonts w:ascii="Helvetica" w:hAnsi="Helvetica" w:cs="Helvetica"/>
          <w:sz w:val="18"/>
          <w:szCs w:val="18"/>
        </w:rPr>
        <w:t>) HSCs, and the corresponding values per JMML patient</w:t>
      </w:r>
      <w:r w:rsidR="00B54FF3" w:rsidRPr="006A1489">
        <w:rPr>
          <w:rFonts w:ascii="Helvetica" w:hAnsi="Helvetica" w:cs="Helvetica"/>
          <w:sz w:val="18"/>
          <w:szCs w:val="18"/>
        </w:rPr>
        <w:t xml:space="preserve"> (blue, yellow, and red bars)</w:t>
      </w:r>
      <w:r w:rsidR="0065539E" w:rsidRPr="006A1489">
        <w:rPr>
          <w:rFonts w:ascii="Helvetica" w:hAnsi="Helvetica" w:cs="Helvetica"/>
          <w:sz w:val="18"/>
          <w:szCs w:val="18"/>
        </w:rPr>
        <w:t xml:space="preserve">. </w:t>
      </w:r>
    </w:p>
    <w:p w14:paraId="4B2FC41A" w14:textId="6614EA3B" w:rsidR="0065539E" w:rsidRPr="006A1489" w:rsidRDefault="0065539E"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Well known hematopoietic and cancer genes, as well as developmental factors are differentially regulated across JMML patients.</w:t>
      </w:r>
    </w:p>
    <w:p w14:paraId="4B6AD0A5" w14:textId="4FA830B9" w:rsidR="0065539E" w:rsidRPr="006A1489" w:rsidRDefault="0065539E"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LM HSCs are enriched for postnatal marker genes, HM HSCs are enriched for </w:t>
      </w:r>
      <w:r w:rsidR="004C4DBC" w:rsidRPr="006A1489">
        <w:rPr>
          <w:rFonts w:ascii="Helvetica" w:hAnsi="Helvetica" w:cs="Helvetica"/>
          <w:sz w:val="18"/>
          <w:szCs w:val="18"/>
        </w:rPr>
        <w:t>fetal marker genes, whereas there is a large degree of heterogeneity across patients.</w:t>
      </w:r>
    </w:p>
    <w:p w14:paraId="56EAE4FC" w14:textId="0C5F77D5" w:rsidR="00F87F6B" w:rsidRPr="006A1489" w:rsidRDefault="00F87F6B"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FF45684" w14:textId="14F8A09C" w:rsidR="00F87F6B" w:rsidRPr="006A1489" w:rsidRDefault="00690B1B"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D</w:t>
      </w:r>
      <w:r w:rsidR="00F87F6B" w:rsidRPr="006A1489">
        <w:rPr>
          <w:rFonts w:ascii="Helvetica" w:hAnsi="Helvetica" w:cs="Helvetica"/>
          <w:sz w:val="18"/>
          <w:szCs w:val="18"/>
        </w:rPr>
        <w:t xml:space="preserve">. </w:t>
      </w:r>
      <w:proofErr w:type="spellStart"/>
      <w:r w:rsidR="000158CF" w:rsidRPr="006A1489">
        <w:rPr>
          <w:rFonts w:ascii="Helvetica" w:hAnsi="Helvetica" w:cs="Helvetica"/>
          <w:sz w:val="18"/>
          <w:szCs w:val="18"/>
        </w:rPr>
        <w:t>Violinplots</w:t>
      </w:r>
      <w:proofErr w:type="spellEnd"/>
      <w:r w:rsidR="00B74533" w:rsidRPr="006A1489">
        <w:rPr>
          <w:rFonts w:ascii="Helvetica" w:hAnsi="Helvetica" w:cs="Helvetica"/>
          <w:sz w:val="18"/>
          <w:szCs w:val="18"/>
        </w:rPr>
        <w:t xml:space="preserve"> showing </w:t>
      </w:r>
      <w:r w:rsidR="00257348" w:rsidRPr="006A1489">
        <w:rPr>
          <w:rFonts w:ascii="Helvetica" w:hAnsi="Helvetica" w:cs="Helvetica"/>
          <w:sz w:val="18"/>
          <w:szCs w:val="18"/>
        </w:rPr>
        <w:t>the</w:t>
      </w:r>
      <w:r w:rsidR="00B74533" w:rsidRPr="006A1489">
        <w:rPr>
          <w:rFonts w:ascii="Helvetica" w:hAnsi="Helvetica" w:cs="Helvetica"/>
          <w:sz w:val="18"/>
          <w:szCs w:val="18"/>
        </w:rPr>
        <w:t xml:space="preserve"> anticorrelated</w:t>
      </w:r>
      <w:r w:rsidR="00257348" w:rsidRPr="006A1489">
        <w:rPr>
          <w:rFonts w:ascii="Helvetica" w:hAnsi="Helvetica" w:cs="Helvetica"/>
          <w:sz w:val="18"/>
          <w:szCs w:val="18"/>
        </w:rPr>
        <w:t xml:space="preserve"> expression of</w:t>
      </w:r>
      <w:r w:rsidR="00B74533" w:rsidRPr="006A1489">
        <w:rPr>
          <w:rFonts w:ascii="Helvetica" w:hAnsi="Helvetica" w:cs="Helvetica"/>
          <w:sz w:val="18"/>
          <w:szCs w:val="18"/>
        </w:rPr>
        <w:t xml:space="preserve"> developmental HSC markers in healthy </w:t>
      </w:r>
      <w:r w:rsidR="00683B6D" w:rsidRPr="006A1489">
        <w:rPr>
          <w:rFonts w:ascii="Helvetica" w:hAnsi="Helvetica" w:cs="Helvetica"/>
          <w:sz w:val="18"/>
          <w:szCs w:val="18"/>
        </w:rPr>
        <w:t>and malignant HSCs</w:t>
      </w:r>
      <w:r w:rsidR="00B74533" w:rsidRPr="006A1489">
        <w:rPr>
          <w:rFonts w:ascii="Helvetica" w:hAnsi="Helvetica" w:cs="Helvetica"/>
          <w:sz w:val="18"/>
          <w:szCs w:val="18"/>
        </w:rPr>
        <w:t>.</w:t>
      </w:r>
      <w:r w:rsidR="00F87F6B" w:rsidRPr="006A1489">
        <w:rPr>
          <w:rFonts w:ascii="Helvetica" w:hAnsi="Helvetica" w:cs="Helvetica"/>
          <w:sz w:val="18"/>
          <w:szCs w:val="18"/>
        </w:rPr>
        <w:t xml:space="preserve"> </w:t>
      </w:r>
      <w:r w:rsidR="00257348" w:rsidRPr="006A1489">
        <w:rPr>
          <w:rFonts w:ascii="Helvetica" w:hAnsi="Helvetica" w:cs="Helvetica"/>
          <w:sz w:val="18"/>
          <w:szCs w:val="18"/>
        </w:rPr>
        <w:t>AVP</w:t>
      </w:r>
      <w:r w:rsidR="000158CF" w:rsidRPr="006A1489">
        <w:rPr>
          <w:rFonts w:ascii="Helvetica" w:hAnsi="Helvetica" w:cs="Helvetica"/>
          <w:sz w:val="18"/>
          <w:szCs w:val="18"/>
        </w:rPr>
        <w:t xml:space="preserve"> and CRHBP</w:t>
      </w:r>
      <w:r w:rsidR="00257348" w:rsidRPr="006A1489">
        <w:rPr>
          <w:rFonts w:ascii="Helvetica" w:hAnsi="Helvetica" w:cs="Helvetica"/>
          <w:sz w:val="18"/>
          <w:szCs w:val="18"/>
        </w:rPr>
        <w:t xml:space="preserve"> </w:t>
      </w:r>
      <w:r w:rsidR="000158CF" w:rsidRPr="006A1489">
        <w:rPr>
          <w:rFonts w:ascii="Helvetica" w:hAnsi="Helvetica" w:cs="Helvetica"/>
          <w:sz w:val="18"/>
          <w:szCs w:val="18"/>
        </w:rPr>
        <w:t>are</w:t>
      </w:r>
      <w:r w:rsidR="00257348" w:rsidRPr="006A1489">
        <w:rPr>
          <w:rFonts w:ascii="Helvetica" w:hAnsi="Helvetica" w:cs="Helvetica"/>
          <w:sz w:val="18"/>
          <w:szCs w:val="18"/>
        </w:rPr>
        <w:t xml:space="preserve"> the mos</w:t>
      </w:r>
      <w:r w:rsidR="00A512AC" w:rsidRPr="006A1489">
        <w:rPr>
          <w:rFonts w:ascii="Helvetica" w:hAnsi="Helvetica" w:cs="Helvetica"/>
          <w:sz w:val="18"/>
          <w:szCs w:val="18"/>
        </w:rPr>
        <w:t>t significant adult HSC marker</w:t>
      </w:r>
      <w:r w:rsidR="000158CF" w:rsidRPr="006A1489">
        <w:rPr>
          <w:rFonts w:ascii="Helvetica" w:hAnsi="Helvetica" w:cs="Helvetica"/>
          <w:sz w:val="18"/>
          <w:szCs w:val="18"/>
        </w:rPr>
        <w:t>s</w:t>
      </w:r>
      <w:r w:rsidR="00A512AC" w:rsidRPr="006A1489">
        <w:rPr>
          <w:rFonts w:ascii="Helvetica" w:hAnsi="Helvetica" w:cs="Helvetica"/>
          <w:sz w:val="18"/>
          <w:szCs w:val="18"/>
        </w:rPr>
        <w:t xml:space="preserve"> (Hay et al.)</w:t>
      </w:r>
      <w:r w:rsidR="000158CF" w:rsidRPr="006A1489">
        <w:rPr>
          <w:rFonts w:ascii="Helvetica" w:hAnsi="Helvetica" w:cs="Helvetica"/>
          <w:sz w:val="18"/>
          <w:szCs w:val="18"/>
        </w:rPr>
        <w:t>. HMGA2</w:t>
      </w:r>
      <w:r w:rsidR="00A512AC" w:rsidRPr="006A1489">
        <w:rPr>
          <w:rFonts w:ascii="Helvetica" w:hAnsi="Helvetica" w:cs="Helvetica"/>
          <w:sz w:val="18"/>
          <w:szCs w:val="18"/>
        </w:rPr>
        <w:t xml:space="preserve"> is </w:t>
      </w:r>
      <w:r w:rsidR="000158CF" w:rsidRPr="006A1489">
        <w:rPr>
          <w:rFonts w:ascii="Helvetica" w:hAnsi="Helvetica" w:cs="Helvetica"/>
          <w:sz w:val="18"/>
          <w:szCs w:val="18"/>
        </w:rPr>
        <w:t>a</w:t>
      </w:r>
      <w:r w:rsidR="00A512AC" w:rsidRPr="006A1489">
        <w:rPr>
          <w:rFonts w:ascii="Helvetica" w:hAnsi="Helvetica" w:cs="Helvetica"/>
          <w:sz w:val="18"/>
          <w:szCs w:val="18"/>
        </w:rPr>
        <w:t xml:space="preserve"> </w:t>
      </w:r>
      <w:r w:rsidR="000158CF" w:rsidRPr="006A1489">
        <w:rPr>
          <w:rFonts w:ascii="Helvetica" w:hAnsi="Helvetica" w:cs="Helvetica"/>
          <w:sz w:val="18"/>
          <w:szCs w:val="18"/>
        </w:rPr>
        <w:t>fetal</w:t>
      </w:r>
      <w:r w:rsidR="00A512AC" w:rsidRPr="006A1489">
        <w:rPr>
          <w:rFonts w:ascii="Helvetica" w:hAnsi="Helvetica" w:cs="Helvetica"/>
          <w:sz w:val="18"/>
          <w:szCs w:val="18"/>
        </w:rPr>
        <w:t xml:space="preserve"> HSC</w:t>
      </w:r>
      <w:r w:rsidR="000158CF" w:rsidRPr="006A1489">
        <w:rPr>
          <w:rFonts w:ascii="Helvetica" w:hAnsi="Helvetica" w:cs="Helvetica"/>
          <w:sz w:val="18"/>
          <w:szCs w:val="18"/>
        </w:rPr>
        <w:t xml:space="preserve"> marker</w:t>
      </w:r>
      <w:r w:rsidR="00A512AC" w:rsidRPr="006A1489">
        <w:rPr>
          <w:rFonts w:ascii="Helvetica" w:hAnsi="Helvetica" w:cs="Helvetica"/>
          <w:sz w:val="18"/>
          <w:szCs w:val="18"/>
        </w:rPr>
        <w:t xml:space="preserve">. SPINK2 is both, a fetal (Popescu et al.) as well as </w:t>
      </w:r>
      <w:r w:rsidR="000158CF" w:rsidRPr="006A1489">
        <w:rPr>
          <w:rFonts w:ascii="Helvetica" w:hAnsi="Helvetica" w:cs="Helvetica"/>
          <w:sz w:val="18"/>
          <w:szCs w:val="18"/>
        </w:rPr>
        <w:t>a</w:t>
      </w:r>
      <w:r w:rsidR="00A512AC" w:rsidRPr="006A1489">
        <w:rPr>
          <w:rFonts w:ascii="Helvetica" w:hAnsi="Helvetica" w:cs="Helvetica"/>
          <w:sz w:val="18"/>
          <w:szCs w:val="18"/>
        </w:rPr>
        <w:t xml:space="preserve"> </w:t>
      </w:r>
      <w:r w:rsidR="000158CF" w:rsidRPr="006A1489">
        <w:rPr>
          <w:rFonts w:ascii="Helvetica" w:hAnsi="Helvetica" w:cs="Helvetica"/>
          <w:sz w:val="18"/>
          <w:szCs w:val="18"/>
        </w:rPr>
        <w:t>postnatal</w:t>
      </w:r>
      <w:r w:rsidR="00A512AC" w:rsidRPr="006A1489">
        <w:rPr>
          <w:rFonts w:ascii="Helvetica" w:hAnsi="Helvetica" w:cs="Helvetica"/>
          <w:sz w:val="18"/>
          <w:szCs w:val="18"/>
        </w:rPr>
        <w:t xml:space="preserve"> HSC marker. </w:t>
      </w:r>
    </w:p>
    <w:p w14:paraId="29CD6556" w14:textId="04E91677" w:rsidR="00C303A4" w:rsidRPr="006A1489" w:rsidRDefault="00F87F6B"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B74533" w:rsidRPr="006A1489">
        <w:rPr>
          <w:rFonts w:ascii="Helvetica" w:hAnsi="Helvetica" w:cs="Helvetica"/>
          <w:sz w:val="18"/>
          <w:szCs w:val="18"/>
        </w:rPr>
        <w:t xml:space="preserve">HM </w:t>
      </w:r>
      <w:r w:rsidR="00C303A4" w:rsidRPr="006A1489">
        <w:rPr>
          <w:rFonts w:ascii="Helvetica" w:hAnsi="Helvetica" w:cs="Helvetica"/>
          <w:sz w:val="18"/>
          <w:szCs w:val="18"/>
        </w:rPr>
        <w:t xml:space="preserve">and LM </w:t>
      </w:r>
      <w:r w:rsidR="00B74533" w:rsidRPr="006A1489">
        <w:rPr>
          <w:rFonts w:ascii="Helvetica" w:hAnsi="Helvetica" w:cs="Helvetica"/>
          <w:sz w:val="18"/>
          <w:szCs w:val="18"/>
        </w:rPr>
        <w:t xml:space="preserve">HSCs show </w:t>
      </w:r>
      <w:r w:rsidR="00C303A4" w:rsidRPr="006A1489">
        <w:rPr>
          <w:rFonts w:ascii="Helvetica" w:hAnsi="Helvetica" w:cs="Helvetica"/>
          <w:sz w:val="18"/>
          <w:szCs w:val="18"/>
        </w:rPr>
        <w:t>reciprocal developmental HSC signatures.</w:t>
      </w:r>
      <w:r w:rsidR="00A512AC" w:rsidRPr="006A1489">
        <w:rPr>
          <w:rFonts w:ascii="Helvetica" w:hAnsi="Helvetica" w:cs="Helvetica"/>
          <w:sz w:val="18"/>
          <w:szCs w:val="18"/>
        </w:rPr>
        <w:t xml:space="preserve"> </w:t>
      </w:r>
    </w:p>
    <w:p w14:paraId="4584E984" w14:textId="21363799" w:rsidR="00F87F6B" w:rsidRPr="006A1489" w:rsidRDefault="00C303A4"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HM HSCs show </w:t>
      </w:r>
      <w:r w:rsidR="00B74533" w:rsidRPr="006A1489">
        <w:rPr>
          <w:rFonts w:ascii="Helvetica" w:hAnsi="Helvetica" w:cs="Helvetica"/>
          <w:sz w:val="18"/>
          <w:szCs w:val="18"/>
        </w:rPr>
        <w:t>upregulated fetal HSC signature genes, whereas LM HSCs upregulate postnatal HSC markers</w:t>
      </w:r>
      <w:r w:rsidR="00F87F6B" w:rsidRPr="006A1489">
        <w:rPr>
          <w:rFonts w:ascii="Helvetica" w:hAnsi="Helvetica" w:cs="Helvetica"/>
          <w:sz w:val="18"/>
          <w:szCs w:val="18"/>
        </w:rPr>
        <w:t xml:space="preserve">. </w:t>
      </w:r>
    </w:p>
    <w:p w14:paraId="37FFA187" w14:textId="5A811457" w:rsidR="00683B6D" w:rsidRPr="006A1489" w:rsidRDefault="00683B6D" w:rsidP="00B325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Intra-patient heterogeneity for every marker, small subsets of HSCs behaving different than majority.</w:t>
      </w:r>
    </w:p>
    <w:p w14:paraId="3D99F39F" w14:textId="4FAC47EF" w:rsidR="000B6639"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EE5C466" w14:textId="7B93C968" w:rsidR="00EB015E"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E-F.</w:t>
      </w:r>
      <w:r w:rsidR="00EB015E" w:rsidRPr="006A1489">
        <w:rPr>
          <w:rFonts w:ascii="Helvetica" w:hAnsi="Helvetica" w:cs="Helvetica"/>
          <w:sz w:val="18"/>
          <w:szCs w:val="18"/>
        </w:rPr>
        <w:t xml:space="preserve"> </w:t>
      </w:r>
      <w:r w:rsidRPr="006A1489">
        <w:rPr>
          <w:rFonts w:ascii="Helvetica" w:hAnsi="Helvetica" w:cs="Helvetica"/>
          <w:sz w:val="18"/>
          <w:szCs w:val="18"/>
        </w:rPr>
        <w:t>Heatmaps showing the top</w:t>
      </w:r>
      <w:r w:rsidR="005931D3" w:rsidRPr="006A1489">
        <w:rPr>
          <w:rFonts w:ascii="Helvetica" w:hAnsi="Helvetica" w:cs="Helvetica"/>
          <w:sz w:val="18"/>
          <w:szCs w:val="18"/>
        </w:rPr>
        <w:t xml:space="preserve"> 50</w:t>
      </w:r>
      <w:r w:rsidRPr="006A1489">
        <w:rPr>
          <w:rFonts w:ascii="Helvetica" w:hAnsi="Helvetica" w:cs="Helvetica"/>
          <w:sz w:val="18"/>
          <w:szCs w:val="18"/>
        </w:rPr>
        <w:t xml:space="preserve"> </w:t>
      </w:r>
      <w:r w:rsidR="00670A60" w:rsidRPr="006A1489">
        <w:rPr>
          <w:rFonts w:ascii="Helvetica" w:hAnsi="Helvetica" w:cs="Helvetica"/>
          <w:sz w:val="18"/>
          <w:szCs w:val="18"/>
        </w:rPr>
        <w:t xml:space="preserve">‘unique’ </w:t>
      </w:r>
      <w:r w:rsidRPr="006A1489">
        <w:rPr>
          <w:rFonts w:ascii="Helvetica" w:hAnsi="Helvetica" w:cs="Helvetica"/>
          <w:sz w:val="18"/>
          <w:szCs w:val="18"/>
        </w:rPr>
        <w:t>differentially expressed genes (</w:t>
      </w:r>
      <w:r w:rsidR="00EB015E" w:rsidRPr="006A1489">
        <w:rPr>
          <w:rFonts w:ascii="Helvetica" w:hAnsi="Helvetica" w:cs="Helvetica"/>
          <w:sz w:val="18"/>
          <w:szCs w:val="18"/>
        </w:rPr>
        <w:t>DEG</w:t>
      </w:r>
      <w:r w:rsidRPr="006A1489">
        <w:rPr>
          <w:rFonts w:ascii="Helvetica" w:hAnsi="Helvetica" w:cs="Helvetica"/>
          <w:sz w:val="18"/>
          <w:szCs w:val="18"/>
        </w:rPr>
        <w:t xml:space="preserve">s) </w:t>
      </w:r>
      <w:r w:rsidR="005931D3" w:rsidRPr="006A1489">
        <w:rPr>
          <w:rFonts w:ascii="Helvetica" w:hAnsi="Helvetica" w:cs="Helvetica"/>
          <w:sz w:val="18"/>
          <w:szCs w:val="18"/>
        </w:rPr>
        <w:t>per reference</w:t>
      </w:r>
      <w:r w:rsidR="00B04B07" w:rsidRPr="006A1489">
        <w:rPr>
          <w:rFonts w:ascii="Helvetica" w:hAnsi="Helvetica" w:cs="Helvetica"/>
          <w:sz w:val="18"/>
          <w:szCs w:val="18"/>
        </w:rPr>
        <w:t>.</w:t>
      </w:r>
      <w:r w:rsidR="005931D3" w:rsidRPr="006A1489">
        <w:rPr>
          <w:rFonts w:ascii="Helvetica" w:hAnsi="Helvetica" w:cs="Helvetica"/>
          <w:sz w:val="18"/>
          <w:szCs w:val="18"/>
        </w:rPr>
        <w:t xml:space="preserve"> </w:t>
      </w:r>
      <w:r w:rsidR="00B04B07" w:rsidRPr="006A1489">
        <w:rPr>
          <w:rFonts w:ascii="Helvetica" w:hAnsi="Helvetica" w:cs="Helvetica"/>
          <w:sz w:val="18"/>
          <w:szCs w:val="18"/>
        </w:rPr>
        <w:t>DEGs between</w:t>
      </w:r>
      <w:r w:rsidRPr="006A1489">
        <w:rPr>
          <w:rFonts w:ascii="Helvetica" w:hAnsi="Helvetica" w:cs="Helvetica"/>
          <w:sz w:val="18"/>
          <w:szCs w:val="18"/>
        </w:rPr>
        <w:t xml:space="preserve"> healthy hematopoietic references representing the differences in normal HSC development. </w:t>
      </w:r>
    </w:p>
    <w:p w14:paraId="376812C5" w14:textId="77777777" w:rsidR="000B6639"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CE040E5" w14:textId="0C69A2E1" w:rsidR="000B6639"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0"/>
      <w:r w:rsidRPr="006A1489">
        <w:rPr>
          <w:rFonts w:ascii="Helvetica" w:hAnsi="Helvetica" w:cs="Helvetica"/>
          <w:sz w:val="18"/>
          <w:szCs w:val="18"/>
        </w:rPr>
        <w:t>E. Heatmap ordered by samples.</w:t>
      </w:r>
    </w:p>
    <w:p w14:paraId="4B9A4776" w14:textId="7AA51749" w:rsidR="00B04B07" w:rsidRPr="006A1489" w:rsidRDefault="00B04B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Specific transcription programs distinguish healthy HSCs across development stages from fetal to adult hematopoiesis. </w:t>
      </w:r>
    </w:p>
    <w:p w14:paraId="2A7B511E" w14:textId="4F031FE4" w:rsidR="00B04B07" w:rsidRPr="006A1489" w:rsidRDefault="00B04B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JMML HSCs show a complex transcription signature of markers form different stages across patients.</w:t>
      </w:r>
    </w:p>
    <w:p w14:paraId="05DD8081" w14:textId="77777777" w:rsidR="000B6639"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1176B34" w14:textId="45EB3C94" w:rsidR="000B6639" w:rsidRPr="006A1489" w:rsidRDefault="000B663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F. Heatmap clustered </w:t>
      </w:r>
    </w:p>
    <w:p w14:paraId="6C7FCFEE" w14:textId="31C83929" w:rsidR="00B04B07" w:rsidRPr="006A1489" w:rsidRDefault="00B04B0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Clustering reveals subgroup-specific programs of </w:t>
      </w:r>
      <w:r w:rsidR="00F87A59" w:rsidRPr="006A1489">
        <w:rPr>
          <w:rFonts w:ascii="Helvetica" w:hAnsi="Helvetica" w:cs="Helvetica"/>
          <w:sz w:val="18"/>
          <w:szCs w:val="18"/>
        </w:rPr>
        <w:t xml:space="preserve">developmental signature genes. </w:t>
      </w:r>
    </w:p>
    <w:p w14:paraId="6945A6D8" w14:textId="2E3740BA" w:rsidR="00F87A59" w:rsidRPr="006A1489" w:rsidRDefault="00F87A5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Upregulation of specific healthy HSC signature genes across patients.</w:t>
      </w:r>
      <w:commentRangeEnd w:id="30"/>
      <w:r w:rsidR="00EA4F94">
        <w:rPr>
          <w:rStyle w:val="CommentReference"/>
        </w:rPr>
        <w:commentReference w:id="30"/>
      </w:r>
    </w:p>
    <w:p w14:paraId="13A0BC86" w14:textId="77777777" w:rsidR="009831AF" w:rsidRPr="006A1489" w:rsidRDefault="009831AF"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12E7BBB" w14:textId="0A7DAE9C" w:rsidR="00EB015E" w:rsidRPr="006A1489" w:rsidRDefault="009831AF"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w:t>
      </w:r>
      <w:r w:rsidR="00EB015E" w:rsidRPr="006A1489">
        <w:rPr>
          <w:rFonts w:ascii="Helvetica" w:hAnsi="Helvetica" w:cs="Helvetica"/>
          <w:sz w:val="18"/>
          <w:szCs w:val="18"/>
        </w:rPr>
        <w:t xml:space="preserve"> </w:t>
      </w:r>
      <w:r w:rsidRPr="006A1489">
        <w:rPr>
          <w:rFonts w:ascii="Helvetica" w:hAnsi="Helvetica" w:cs="Helvetica"/>
          <w:sz w:val="18"/>
          <w:szCs w:val="18"/>
        </w:rPr>
        <w:t xml:space="preserve">Gene ontology analysis </w:t>
      </w:r>
      <w:r w:rsidR="000E19D6" w:rsidRPr="006A1489">
        <w:rPr>
          <w:rFonts w:ascii="Helvetica" w:hAnsi="Helvetica" w:cs="Helvetica"/>
          <w:sz w:val="18"/>
          <w:szCs w:val="18"/>
        </w:rPr>
        <w:t>of transcription programs from DEG clustering in G.</w:t>
      </w:r>
    </w:p>
    <w:p w14:paraId="6F4D5886" w14:textId="12A03F96"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t>
      </w:r>
    </w:p>
    <w:p w14:paraId="28B417B7" w14:textId="77777777" w:rsidR="000E19D6" w:rsidRPr="006A1489" w:rsidRDefault="000E19D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54A083C" w14:textId="2877B0BD" w:rsidR="00EB015E" w:rsidRPr="006A1489" w:rsidRDefault="000E19D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H</w:t>
      </w:r>
      <w:r w:rsidR="00E40F17" w:rsidRPr="006A1489">
        <w:rPr>
          <w:rFonts w:ascii="Helvetica" w:hAnsi="Helvetica" w:cs="Helvetica"/>
          <w:sz w:val="18"/>
          <w:szCs w:val="18"/>
        </w:rPr>
        <w:t>-I</w:t>
      </w:r>
      <w:r w:rsidRPr="006A1489">
        <w:rPr>
          <w:rFonts w:ascii="Helvetica" w:hAnsi="Helvetica" w:cs="Helvetica"/>
          <w:sz w:val="18"/>
          <w:szCs w:val="18"/>
        </w:rPr>
        <w:t>.</w:t>
      </w:r>
      <w:r w:rsidR="00EB015E" w:rsidRPr="006A1489">
        <w:rPr>
          <w:rFonts w:ascii="Helvetica" w:hAnsi="Helvetica" w:cs="Helvetica"/>
          <w:sz w:val="18"/>
          <w:szCs w:val="18"/>
        </w:rPr>
        <w:t xml:space="preserve"> Log</w:t>
      </w:r>
      <w:r w:rsidRPr="006A1489">
        <w:rPr>
          <w:rFonts w:ascii="Helvetica" w:hAnsi="Helvetica" w:cs="Helvetica"/>
          <w:sz w:val="18"/>
          <w:szCs w:val="18"/>
        </w:rPr>
        <w:t xml:space="preserve">istic </w:t>
      </w:r>
      <w:r w:rsidR="00EB015E" w:rsidRPr="006A1489">
        <w:rPr>
          <w:rFonts w:ascii="Helvetica" w:hAnsi="Helvetica" w:cs="Helvetica"/>
          <w:sz w:val="18"/>
          <w:szCs w:val="18"/>
        </w:rPr>
        <w:t>reg</w:t>
      </w:r>
      <w:r w:rsidRPr="006A1489">
        <w:rPr>
          <w:rFonts w:ascii="Helvetica" w:hAnsi="Helvetica" w:cs="Helvetica"/>
          <w:sz w:val="18"/>
          <w:szCs w:val="18"/>
        </w:rPr>
        <w:t>ression</w:t>
      </w:r>
      <w:r w:rsidR="00EB015E" w:rsidRPr="006A1489">
        <w:rPr>
          <w:rFonts w:ascii="Helvetica" w:hAnsi="Helvetica" w:cs="Helvetica"/>
          <w:sz w:val="18"/>
          <w:szCs w:val="18"/>
        </w:rPr>
        <w:t xml:space="preserve"> </w:t>
      </w:r>
      <w:r w:rsidRPr="006A1489">
        <w:rPr>
          <w:rFonts w:ascii="Helvetica" w:hAnsi="Helvetica" w:cs="Helvetica"/>
          <w:sz w:val="18"/>
          <w:szCs w:val="18"/>
        </w:rPr>
        <w:t xml:space="preserve">to determine the similarity of JMML HSCs to </w:t>
      </w:r>
      <w:r w:rsidR="00E40F17" w:rsidRPr="006A1489">
        <w:rPr>
          <w:rFonts w:ascii="Helvetica" w:hAnsi="Helvetica" w:cs="Helvetica"/>
          <w:sz w:val="18"/>
          <w:szCs w:val="18"/>
        </w:rPr>
        <w:t>all hematopoietic cell types</w:t>
      </w:r>
      <w:r w:rsidR="00C178EF" w:rsidRPr="006A1489">
        <w:rPr>
          <w:rFonts w:ascii="Helvetica" w:hAnsi="Helvetica" w:cs="Helvetica"/>
          <w:sz w:val="18"/>
          <w:szCs w:val="18"/>
        </w:rPr>
        <w:t xml:space="preserve"> (n = 116)</w:t>
      </w:r>
      <w:r w:rsidR="00E40F17" w:rsidRPr="006A1489">
        <w:rPr>
          <w:rFonts w:ascii="Helvetica" w:hAnsi="Helvetica" w:cs="Helvetica"/>
          <w:sz w:val="18"/>
          <w:szCs w:val="18"/>
        </w:rPr>
        <w:t xml:space="preserve"> of all four developmental stages examined here. </w:t>
      </w:r>
      <w:r w:rsidR="00402A76" w:rsidRPr="006A1489">
        <w:rPr>
          <w:rFonts w:ascii="Helvetica" w:hAnsi="Helvetica" w:cs="Helvetica"/>
          <w:sz w:val="18"/>
          <w:szCs w:val="18"/>
        </w:rPr>
        <w:t xml:space="preserve">A value </w:t>
      </w:r>
      <w:r w:rsidR="00701D1E" w:rsidRPr="006A1489">
        <w:rPr>
          <w:rFonts w:ascii="Helvetica" w:hAnsi="Helvetica" w:cs="Helvetica"/>
          <w:sz w:val="18"/>
          <w:szCs w:val="18"/>
        </w:rPr>
        <w:t>above 0.5 (pink)</w:t>
      </w:r>
      <w:r w:rsidR="00402A76" w:rsidRPr="006A1489">
        <w:rPr>
          <w:rFonts w:ascii="Helvetica" w:hAnsi="Helvetica" w:cs="Helvetica"/>
          <w:sz w:val="18"/>
          <w:szCs w:val="18"/>
        </w:rPr>
        <w:t xml:space="preserve"> and below 0.5 (grey) refers to similarity and dissimilarity, respectively, relative to the reference cell type. 0.5 is random (white)</w:t>
      </w:r>
      <w:r w:rsidR="00701D1E" w:rsidRPr="006A1489">
        <w:rPr>
          <w:rFonts w:ascii="Helvetica" w:hAnsi="Helvetica" w:cs="Helvetica"/>
          <w:sz w:val="18"/>
          <w:szCs w:val="18"/>
        </w:rPr>
        <w:t>.</w:t>
      </w:r>
    </w:p>
    <w:p w14:paraId="303F7CE2" w14:textId="77777777" w:rsidR="00E40F17" w:rsidRPr="006A1489" w:rsidRDefault="00E40F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A1AB3F1" w14:textId="2CDF9975" w:rsidR="00E40F17" w:rsidRPr="006A1489" w:rsidRDefault="00E40F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1"/>
      <w:r w:rsidRPr="006A1489">
        <w:rPr>
          <w:rFonts w:ascii="Helvetica" w:hAnsi="Helvetica" w:cs="Helvetica"/>
          <w:sz w:val="18"/>
          <w:szCs w:val="18"/>
        </w:rPr>
        <w:t xml:space="preserve">H. Heatmap showing the complete analysis including all reference cell types. </w:t>
      </w:r>
      <w:r w:rsidR="00A9554D" w:rsidRPr="006A1489">
        <w:rPr>
          <w:rFonts w:ascii="Helvetica" w:hAnsi="Helvetica" w:cs="Helvetica"/>
          <w:sz w:val="18"/>
          <w:szCs w:val="18"/>
        </w:rPr>
        <w:t>grey</w:t>
      </w:r>
      <w:commentRangeEnd w:id="31"/>
      <w:r w:rsidR="0090088A">
        <w:rPr>
          <w:rStyle w:val="CommentReference"/>
        </w:rPr>
        <w:commentReference w:id="31"/>
      </w:r>
    </w:p>
    <w:p w14:paraId="4213EAE2" w14:textId="1126C46F" w:rsidR="00E40F17" w:rsidRPr="006A1489" w:rsidRDefault="00E40F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74A921F" w14:textId="68DF7C58" w:rsidR="00E40F17" w:rsidRPr="006A1489" w:rsidRDefault="00E40F17"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I. Enlargement of the top part of the heatmap in H </w:t>
      </w:r>
      <w:r w:rsidR="00A9554D" w:rsidRPr="006A1489">
        <w:rPr>
          <w:rFonts w:ascii="Helvetica" w:hAnsi="Helvetica" w:cs="Helvetica"/>
          <w:sz w:val="18"/>
          <w:szCs w:val="18"/>
        </w:rPr>
        <w:t xml:space="preserve">showing all cell types with a positive  </w:t>
      </w:r>
      <w:r w:rsidRPr="006A1489">
        <w:rPr>
          <w:rFonts w:ascii="Helvetica" w:hAnsi="Helvetica" w:cs="Helvetica"/>
          <w:sz w:val="18"/>
          <w:szCs w:val="18"/>
        </w:rPr>
        <w:t xml:space="preserve"> </w:t>
      </w:r>
    </w:p>
    <w:p w14:paraId="042A9A53"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Subgroup-specific similarities to different developmental stages</w:t>
      </w:r>
    </w:p>
    <w:p w14:paraId="5C4053E4" w14:textId="3AF7AE31" w:rsidR="00024516" w:rsidRPr="006A1489" w:rsidRDefault="00EB015E" w:rsidP="00F339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commentRangeStart w:id="32"/>
      <w:r w:rsidRPr="006A1489">
        <w:rPr>
          <w:rFonts w:ascii="Helvetica" w:hAnsi="Helvetica" w:cs="Helvetica"/>
          <w:sz w:val="18"/>
          <w:szCs w:val="18"/>
        </w:rPr>
        <w:t>Fetal signature in HMs</w:t>
      </w:r>
      <w:commentRangeEnd w:id="32"/>
      <w:r w:rsidR="0090088A">
        <w:rPr>
          <w:rStyle w:val="CommentReference"/>
        </w:rPr>
        <w:commentReference w:id="32"/>
      </w:r>
      <w:r w:rsidR="00024516" w:rsidRPr="006A1489">
        <w:rPr>
          <w:rFonts w:ascii="Helvetica" w:hAnsi="Helvetica" w:cs="Helvetica"/>
          <w:sz w:val="18"/>
          <w:szCs w:val="18"/>
        </w:rPr>
        <w:t>, p</w:t>
      </w:r>
      <w:r w:rsidRPr="006A1489">
        <w:rPr>
          <w:rFonts w:ascii="Helvetica" w:hAnsi="Helvetica" w:cs="Helvetica"/>
          <w:sz w:val="18"/>
          <w:szCs w:val="18"/>
        </w:rPr>
        <w:t>ostnatal signature in LMs</w:t>
      </w:r>
      <w:r w:rsidR="001037FE" w:rsidRPr="006A1489">
        <w:rPr>
          <w:rFonts w:ascii="Helvetica" w:hAnsi="Helvetica" w:cs="Helvetica"/>
          <w:sz w:val="18"/>
          <w:szCs w:val="18"/>
        </w:rPr>
        <w:t>, neonatal signature pan-JMML.</w:t>
      </w:r>
      <w:r w:rsidR="00024516" w:rsidRPr="006A1489">
        <w:rPr>
          <w:rFonts w:ascii="Helvetica" w:hAnsi="Helvetica" w:cs="Helvetica"/>
          <w:sz w:val="18"/>
          <w:szCs w:val="18"/>
        </w:rPr>
        <w:br w:type="page"/>
      </w:r>
    </w:p>
    <w:p w14:paraId="2DC47A39" w14:textId="219B4204"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6591ADED" w14:textId="49ED78A5"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Aspect 5: </w:t>
      </w:r>
    </w:p>
    <w:p w14:paraId="20CA5968" w14:textId="7247132C"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Epigenomic reprogramming of high-risk HSPCs</w:t>
      </w:r>
      <w:r w:rsidR="00462D9B" w:rsidRPr="006A1489">
        <w:rPr>
          <w:rFonts w:ascii="Helvetica" w:hAnsi="Helvetica" w:cs="Helvetica"/>
          <w:b/>
          <w:bCs/>
          <w:sz w:val="18"/>
          <w:szCs w:val="18"/>
        </w:rPr>
        <w:t xml:space="preserve"> results in accelerated aging and onco-fetal signatures</w:t>
      </w:r>
    </w:p>
    <w:p w14:paraId="0DD4AB5F"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2BF2504" w14:textId="1A77C51F" w:rsidR="00EB015E" w:rsidRPr="006A1489" w:rsidRDefault="00B27852" w:rsidP="009B57A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5D6B19" w:rsidRPr="006A1489">
        <w:rPr>
          <w:rFonts w:ascii="Helvetica" w:hAnsi="Helvetica" w:cs="Helvetica"/>
          <w:sz w:val="18"/>
          <w:szCs w:val="18"/>
        </w:rPr>
        <w:t>F</w:t>
      </w:r>
      <w:r w:rsidRPr="006A1489">
        <w:rPr>
          <w:rFonts w:ascii="Helvetica" w:hAnsi="Helvetica" w:cs="Helvetica"/>
          <w:sz w:val="18"/>
          <w:szCs w:val="18"/>
        </w:rPr>
        <w:t>. Integrated analysis of whole-genome bisulfite sequencing (</w:t>
      </w:r>
      <w:r w:rsidR="00EB015E" w:rsidRPr="006A1489">
        <w:rPr>
          <w:rFonts w:ascii="Helvetica" w:hAnsi="Helvetica" w:cs="Helvetica"/>
          <w:sz w:val="18"/>
          <w:szCs w:val="18"/>
        </w:rPr>
        <w:t>WGBS</w:t>
      </w:r>
      <w:r w:rsidRPr="006A1489">
        <w:rPr>
          <w:rFonts w:ascii="Helvetica" w:hAnsi="Helvetica" w:cs="Helvetica"/>
          <w:sz w:val="18"/>
          <w:szCs w:val="18"/>
        </w:rPr>
        <w:t>) data</w:t>
      </w:r>
      <w:r w:rsidR="00EB015E" w:rsidRPr="006A1489">
        <w:rPr>
          <w:rFonts w:ascii="Helvetica" w:hAnsi="Helvetica" w:cs="Helvetica"/>
          <w:sz w:val="18"/>
          <w:szCs w:val="18"/>
        </w:rPr>
        <w:t xml:space="preserve"> </w:t>
      </w:r>
      <w:r w:rsidRPr="006A1489">
        <w:rPr>
          <w:rFonts w:ascii="Helvetica" w:hAnsi="Helvetica" w:cs="Helvetica"/>
          <w:sz w:val="18"/>
          <w:szCs w:val="18"/>
        </w:rPr>
        <w:t>from</w:t>
      </w:r>
      <w:r w:rsidR="00EB015E" w:rsidRPr="006A1489">
        <w:rPr>
          <w:rFonts w:ascii="Helvetica" w:hAnsi="Helvetica" w:cs="Helvetica"/>
          <w:sz w:val="18"/>
          <w:szCs w:val="18"/>
        </w:rPr>
        <w:t xml:space="preserve"> JMML </w:t>
      </w:r>
      <w:r w:rsidRPr="006A1489">
        <w:rPr>
          <w:rFonts w:ascii="Helvetica" w:hAnsi="Helvetica" w:cs="Helvetica"/>
          <w:sz w:val="18"/>
          <w:szCs w:val="18"/>
        </w:rPr>
        <w:t>and</w:t>
      </w:r>
      <w:r w:rsidR="00EB015E" w:rsidRPr="006A1489">
        <w:rPr>
          <w:rFonts w:ascii="Helvetica" w:hAnsi="Helvetica" w:cs="Helvetica"/>
          <w:sz w:val="18"/>
          <w:szCs w:val="18"/>
        </w:rPr>
        <w:t xml:space="preserve"> </w:t>
      </w:r>
      <w:r w:rsidRPr="006A1489">
        <w:rPr>
          <w:rFonts w:ascii="Helvetica" w:hAnsi="Helvetica" w:cs="Helvetica"/>
          <w:sz w:val="18"/>
          <w:szCs w:val="18"/>
        </w:rPr>
        <w:t>healthy</w:t>
      </w:r>
      <w:r w:rsidR="00EB015E" w:rsidRPr="006A1489">
        <w:rPr>
          <w:rFonts w:ascii="Helvetica" w:hAnsi="Helvetica" w:cs="Helvetica"/>
          <w:sz w:val="18"/>
          <w:szCs w:val="18"/>
        </w:rPr>
        <w:t xml:space="preserve"> </w:t>
      </w:r>
      <w:r w:rsidRPr="006A1489">
        <w:rPr>
          <w:rFonts w:ascii="Helvetica" w:hAnsi="Helvetica" w:cs="Helvetica"/>
          <w:sz w:val="18"/>
          <w:szCs w:val="18"/>
        </w:rPr>
        <w:t>HSCs from four developmental stages (as described in figure 4.A).</w:t>
      </w:r>
      <w:r w:rsidR="009B57AC" w:rsidRPr="006A1489">
        <w:rPr>
          <w:rFonts w:ascii="Helvetica" w:hAnsi="Helvetica" w:cs="Helvetica"/>
          <w:sz w:val="18"/>
          <w:szCs w:val="18"/>
        </w:rPr>
        <w:t xml:space="preserve"> FEL corresponds to fetal liver, FES to fetal spleen, NEO to neonatal, JUV to juvenile, and ADU to adult HSCs.</w:t>
      </w:r>
      <w:r w:rsidR="000A07B3" w:rsidRPr="006A1489">
        <w:rPr>
          <w:rFonts w:ascii="Helvetica" w:hAnsi="Helvetica" w:cs="Helvetica"/>
          <w:sz w:val="18"/>
          <w:szCs w:val="18"/>
        </w:rPr>
        <w:t xml:space="preserve"> </w:t>
      </w:r>
    </w:p>
    <w:p w14:paraId="3D9A7FC2" w14:textId="7B5A28BC" w:rsidR="00B27852" w:rsidRPr="006A1489" w:rsidRDefault="00B2785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FB15FD2" w14:textId="1C4AD00D" w:rsidR="00AD0C0B" w:rsidRPr="006A1489" w:rsidRDefault="00397609"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9B57AC" w:rsidRPr="006A1489">
        <w:rPr>
          <w:rFonts w:ascii="Helvetica" w:hAnsi="Helvetica" w:cs="Helvetica"/>
          <w:sz w:val="18"/>
          <w:szCs w:val="18"/>
        </w:rPr>
        <w:t xml:space="preserve">-C. </w:t>
      </w:r>
      <w:r w:rsidR="00AD0C0B" w:rsidRPr="006A1489">
        <w:rPr>
          <w:rFonts w:ascii="Helvetica" w:hAnsi="Helvetica" w:cs="Helvetica"/>
          <w:sz w:val="18"/>
          <w:szCs w:val="18"/>
        </w:rPr>
        <w:t xml:space="preserve">Identification of DNA methylation changes in normal HSC development for the identification of the phylogenetic relationships between JMML and normal HSCs. </w:t>
      </w:r>
    </w:p>
    <w:p w14:paraId="44200BC6" w14:textId="77777777"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719400F" w14:textId="13F44013" w:rsidR="000A07B3"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A. </w:t>
      </w:r>
      <w:r w:rsidR="000A07B3" w:rsidRPr="006A1489">
        <w:rPr>
          <w:rFonts w:ascii="Helvetica" w:hAnsi="Helvetica" w:cs="Helvetica"/>
          <w:sz w:val="18"/>
          <w:szCs w:val="18"/>
        </w:rPr>
        <w:t>Genomic regions whose methylation status changes during development from fetal to adult HSCs. FET corresponds to both FES and FEL samples.</w:t>
      </w:r>
      <w:r w:rsidRPr="006A1489">
        <w:rPr>
          <w:rFonts w:ascii="Helvetica" w:hAnsi="Helvetica" w:cs="Helvetica"/>
          <w:sz w:val="18"/>
          <w:szCs w:val="18"/>
        </w:rPr>
        <w:t xml:space="preserve"> </w:t>
      </w:r>
    </w:p>
    <w:p w14:paraId="011F17B8" w14:textId="169684DB"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Epigenomic reprogramming in the course of healthy HSC development. </w:t>
      </w:r>
    </w:p>
    <w:p w14:paraId="636DEAB2" w14:textId="0AD1A86D"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8371772" w14:textId="2FB6E5B1"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B. Phylogenetic tree based on genomic regions defined in A. </w:t>
      </w:r>
    </w:p>
    <w:p w14:paraId="314ABCD5" w14:textId="1D8FC64B"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Selected methylation regions recapitulate the normal HSC development. </w:t>
      </w:r>
    </w:p>
    <w:p w14:paraId="0FC771FF" w14:textId="716D0BDD"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DB0CC6E" w14:textId="5BA0E5A4" w:rsidR="00AD0C0B" w:rsidRPr="006A1489" w:rsidRDefault="00AD0C0B"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C. Integration of JMML samples into the phylogenetic tree of the normal HSC development. </w:t>
      </w:r>
    </w:p>
    <w:p w14:paraId="6C8BACFF" w14:textId="20C2256E" w:rsidR="00183B49" w:rsidRPr="006A1489" w:rsidRDefault="00183B49" w:rsidP="00183B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All patients have a postnatal signature, suggesting that they passed through age-appropriate development.</w:t>
      </w:r>
    </w:p>
    <w:p w14:paraId="6EA97E55" w14:textId="28F48A88" w:rsidR="00AD0C0B" w:rsidRPr="006A1489" w:rsidRDefault="00AD0C0B"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7551B3" w:rsidRPr="006A1489">
        <w:rPr>
          <w:rFonts w:ascii="Helvetica" w:hAnsi="Helvetica" w:cs="Helvetica"/>
          <w:sz w:val="18"/>
          <w:szCs w:val="18"/>
        </w:rPr>
        <w:t>LM HSCs follow the normal HSC trajectory and appearing in the postnatal space around the juvenile reference.</w:t>
      </w:r>
    </w:p>
    <w:p w14:paraId="48733C94" w14:textId="0E165B5E" w:rsidR="007551B3" w:rsidRPr="006A1489" w:rsidRDefault="007551B3"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IM and HM HSCs branch off the normal trajectory, suggesting amplified epigenetic aberrations. </w:t>
      </w:r>
    </w:p>
    <w:p w14:paraId="0ABBECA2" w14:textId="6671C144" w:rsidR="00183B49" w:rsidRPr="006A1489" w:rsidRDefault="00183B49"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510334F" w14:textId="1E2FF5E6" w:rsidR="00183B49" w:rsidRPr="006A1489" w:rsidRDefault="00183B49"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3"/>
      <w:r w:rsidRPr="006A1489">
        <w:rPr>
          <w:rFonts w:ascii="Helvetica" w:hAnsi="Helvetica" w:cs="Helvetica"/>
          <w:sz w:val="18"/>
          <w:szCs w:val="18"/>
        </w:rPr>
        <w:t xml:space="preserve">D. </w:t>
      </w:r>
      <w:r w:rsidR="00FC07CE" w:rsidRPr="006A1489">
        <w:rPr>
          <w:rFonts w:ascii="Helvetica" w:hAnsi="Helvetica" w:cs="Helvetica"/>
          <w:sz w:val="18"/>
          <w:szCs w:val="18"/>
        </w:rPr>
        <w:t>Principal</w:t>
      </w:r>
      <w:r w:rsidR="00576364" w:rsidRPr="006A1489">
        <w:rPr>
          <w:rFonts w:ascii="Helvetica" w:hAnsi="Helvetica" w:cs="Helvetica"/>
          <w:sz w:val="18"/>
          <w:szCs w:val="18"/>
        </w:rPr>
        <w:t xml:space="preserve"> component analysis (PCA) of healthy and malignant HSCs using the 10,000 most variable </w:t>
      </w:r>
      <w:proofErr w:type="spellStart"/>
      <w:r w:rsidR="00576364" w:rsidRPr="006A1489">
        <w:rPr>
          <w:rFonts w:ascii="Helvetica" w:hAnsi="Helvetica" w:cs="Helvetica"/>
          <w:sz w:val="18"/>
          <w:szCs w:val="18"/>
        </w:rPr>
        <w:t>CpGs</w:t>
      </w:r>
      <w:proofErr w:type="spellEnd"/>
      <w:r w:rsidR="00576364" w:rsidRPr="006A1489">
        <w:rPr>
          <w:rFonts w:ascii="Helvetica" w:hAnsi="Helvetica" w:cs="Helvetica"/>
          <w:sz w:val="18"/>
          <w:szCs w:val="18"/>
        </w:rPr>
        <w:t xml:space="preserve"> (</w:t>
      </w:r>
      <w:proofErr w:type="spellStart"/>
      <w:r w:rsidR="00576364" w:rsidRPr="006A1489">
        <w:rPr>
          <w:rFonts w:ascii="Helvetica" w:hAnsi="Helvetica" w:cs="Helvetica"/>
          <w:sz w:val="18"/>
          <w:szCs w:val="18"/>
        </w:rPr>
        <w:t>mvCpGs</w:t>
      </w:r>
      <w:proofErr w:type="spellEnd"/>
      <w:r w:rsidR="00576364" w:rsidRPr="006A1489">
        <w:rPr>
          <w:rFonts w:ascii="Helvetica" w:hAnsi="Helvetica" w:cs="Helvetica"/>
          <w:sz w:val="18"/>
          <w:szCs w:val="18"/>
        </w:rPr>
        <w:t xml:space="preserve">). </w:t>
      </w:r>
    </w:p>
    <w:p w14:paraId="01DD13EC" w14:textId="131934AC" w:rsidR="00D115EE" w:rsidRPr="006A1489" w:rsidRDefault="00D115EE"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LM HSCs are epigenetically very similar to postnatal HSCs.</w:t>
      </w:r>
    </w:p>
    <w:p w14:paraId="2B610B66" w14:textId="2D62A117" w:rsidR="00D115EE" w:rsidRPr="006A1489" w:rsidRDefault="00D115EE"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PC1 separates HM HSCs from all other samples.</w:t>
      </w:r>
    </w:p>
    <w:p w14:paraId="3BCAC274" w14:textId="29DF91EC" w:rsidR="00D115EE" w:rsidRPr="006A1489" w:rsidRDefault="00D115EE" w:rsidP="00AD0C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PC2 shows a convergence of HM HSCs to healthy fetal HSCs.</w:t>
      </w:r>
      <w:commentRangeEnd w:id="33"/>
      <w:r w:rsidR="0090088A">
        <w:rPr>
          <w:rStyle w:val="CommentReference"/>
        </w:rPr>
        <w:commentReference w:id="33"/>
      </w:r>
    </w:p>
    <w:p w14:paraId="0D4E0E92" w14:textId="77777777" w:rsidR="00AD0C0B" w:rsidRPr="006A1489" w:rsidRDefault="00AD0C0B" w:rsidP="000A07B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AC11929" w14:textId="1A4BC215" w:rsidR="00EB015E" w:rsidRPr="006A1489" w:rsidRDefault="00D660E0"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4"/>
      <w:r w:rsidRPr="006A1489">
        <w:rPr>
          <w:rFonts w:ascii="Helvetica" w:hAnsi="Helvetica" w:cs="Helvetica"/>
          <w:sz w:val="18"/>
          <w:szCs w:val="18"/>
        </w:rPr>
        <w:t>E</w:t>
      </w:r>
      <w:r w:rsidR="00FC07CE" w:rsidRPr="006A1489">
        <w:rPr>
          <w:rFonts w:ascii="Helvetica" w:hAnsi="Helvetica" w:cs="Helvetica"/>
          <w:sz w:val="18"/>
          <w:szCs w:val="18"/>
        </w:rPr>
        <w:t>-F. Average methylation of epigenetic scars across normal and tumor samples.</w:t>
      </w:r>
      <w:r w:rsidR="00EB015E" w:rsidRPr="006A1489">
        <w:rPr>
          <w:rFonts w:ascii="Helvetica" w:hAnsi="Helvetica" w:cs="Helvetica"/>
          <w:sz w:val="18"/>
          <w:szCs w:val="18"/>
        </w:rPr>
        <w:t xml:space="preserve"> </w:t>
      </w:r>
      <w:r w:rsidR="00FC07CE" w:rsidRPr="006A1489">
        <w:rPr>
          <w:rFonts w:ascii="Helvetica" w:hAnsi="Helvetica" w:cs="Helvetica"/>
          <w:sz w:val="18"/>
          <w:szCs w:val="18"/>
        </w:rPr>
        <w:t>Hypo and hyper correspond to scars whose methylation de- or increase during developmental state transition. Epigenetic scars are per definition DNA methylation changes that occur at a single step during development but do not change downstream of this event.</w:t>
      </w:r>
      <w:commentRangeEnd w:id="34"/>
      <w:r w:rsidR="0090088A">
        <w:rPr>
          <w:rStyle w:val="CommentReference"/>
        </w:rPr>
        <w:commentReference w:id="34"/>
      </w:r>
    </w:p>
    <w:p w14:paraId="615B6394" w14:textId="0A08208D" w:rsidR="00FC07CE" w:rsidRPr="006A1489" w:rsidRDefault="00FC07CE"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4D57765" w14:textId="028D0CE4" w:rsidR="00FC07CE" w:rsidRPr="006A1489" w:rsidRDefault="00FC07CE"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E. Epigenetic scars from the transition between fetal and neonatal stages.</w:t>
      </w:r>
    </w:p>
    <w:p w14:paraId="22F1F934" w14:textId="63979BF9" w:rsidR="00C67129" w:rsidRPr="006A1489" w:rsidRDefault="00C67129" w:rsidP="00C671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As expected, fetal samples cluster away from the other healthy reference samples of neo- to postnatal HSCs.</w:t>
      </w:r>
    </w:p>
    <w:p w14:paraId="4CAFE995" w14:textId="77777777" w:rsidR="00FC07CE" w:rsidRPr="006A1489" w:rsidRDefault="00FC07CE"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64E68AB" w14:textId="4A478728" w:rsidR="00FC07CE" w:rsidRPr="006A1489" w:rsidRDefault="00FC07CE"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F. Epigenetic scars from the transition between neonatal and postnatal stages.</w:t>
      </w:r>
    </w:p>
    <w:p w14:paraId="3518F25B" w14:textId="24456DC3" w:rsidR="00C67129" w:rsidRPr="006A1489" w:rsidRDefault="00C67129" w:rsidP="00FC07C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All JMML HSCs cluster with the healthy neo- to postnatal HSCs, suggesting that the HSCs from all patients passed the age-appropriate development beyond birth.</w:t>
      </w:r>
    </w:p>
    <w:p w14:paraId="7CEF0A10" w14:textId="7F9139DD"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C67129" w:rsidRPr="006A1489">
        <w:rPr>
          <w:rFonts w:ascii="Helvetica" w:hAnsi="Helvetica" w:cs="Helvetica"/>
          <w:sz w:val="18"/>
          <w:szCs w:val="18"/>
        </w:rPr>
        <w:t xml:space="preserve">Additionally, </w:t>
      </w:r>
      <w:r w:rsidRPr="006A1489">
        <w:rPr>
          <w:rFonts w:ascii="Helvetica" w:hAnsi="Helvetica" w:cs="Helvetica"/>
          <w:sz w:val="18"/>
          <w:szCs w:val="18"/>
        </w:rPr>
        <w:t xml:space="preserve">HM patients </w:t>
      </w:r>
      <w:r w:rsidR="00C67129" w:rsidRPr="006A1489">
        <w:rPr>
          <w:rFonts w:ascii="Helvetica" w:hAnsi="Helvetica" w:cs="Helvetica"/>
          <w:sz w:val="18"/>
          <w:szCs w:val="18"/>
        </w:rPr>
        <w:t xml:space="preserve">partially </w:t>
      </w:r>
      <w:r w:rsidRPr="006A1489">
        <w:rPr>
          <w:rFonts w:ascii="Helvetica" w:hAnsi="Helvetica" w:cs="Helvetica"/>
          <w:sz w:val="18"/>
          <w:szCs w:val="18"/>
        </w:rPr>
        <w:t>gain fetal signature</w:t>
      </w:r>
      <w:r w:rsidR="00C67129" w:rsidRPr="006A1489">
        <w:rPr>
          <w:rFonts w:ascii="Helvetica" w:hAnsi="Helvetica" w:cs="Helvetica"/>
          <w:sz w:val="18"/>
          <w:szCs w:val="18"/>
        </w:rPr>
        <w:t>, across patients in a progressive manner towards higher methylated states.</w:t>
      </w:r>
    </w:p>
    <w:p w14:paraId="796215A6" w14:textId="7CCE18D2"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261529" w:rsidRPr="006A1489">
        <w:rPr>
          <w:rFonts w:ascii="Helvetica" w:hAnsi="Helvetica" w:cs="Helvetica"/>
          <w:sz w:val="18"/>
          <w:szCs w:val="18"/>
        </w:rPr>
        <w:t>This result suggests an o</w:t>
      </w:r>
      <w:r w:rsidRPr="006A1489">
        <w:rPr>
          <w:rFonts w:ascii="Helvetica" w:hAnsi="Helvetica" w:cs="Helvetica"/>
          <w:sz w:val="18"/>
          <w:szCs w:val="18"/>
        </w:rPr>
        <w:t>nco-fetal reprogramming</w:t>
      </w:r>
      <w:r w:rsidR="00261529" w:rsidRPr="006A1489">
        <w:rPr>
          <w:rFonts w:ascii="Helvetica" w:hAnsi="Helvetica" w:cs="Helvetica"/>
          <w:sz w:val="18"/>
          <w:szCs w:val="18"/>
        </w:rPr>
        <w:t xml:space="preserve"> rather than a fetal origin of those patients.</w:t>
      </w:r>
    </w:p>
    <w:p w14:paraId="099B2D7F" w14:textId="212D28B2" w:rsidR="005D6B19" w:rsidRPr="006A1489" w:rsidRDefault="005D6B1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5"/>
    </w:p>
    <w:p w14:paraId="4C39EFA0" w14:textId="28C62710" w:rsidR="005D6B19" w:rsidRPr="006A1489" w:rsidRDefault="005D6B19"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 Boxplots </w:t>
      </w:r>
      <w:r w:rsidR="005F52D5" w:rsidRPr="006A1489">
        <w:rPr>
          <w:rFonts w:ascii="Helvetica" w:hAnsi="Helvetica" w:cs="Helvetica"/>
          <w:sz w:val="18"/>
          <w:szCs w:val="18"/>
        </w:rPr>
        <w:t xml:space="preserve">showing the average methylation of regions that have been described to be epigenetically regulated upon </w:t>
      </w:r>
      <w:r w:rsidRPr="006A1489">
        <w:rPr>
          <w:rFonts w:ascii="Helvetica" w:hAnsi="Helvetica" w:cs="Helvetica"/>
          <w:sz w:val="18"/>
          <w:szCs w:val="18"/>
        </w:rPr>
        <w:t xml:space="preserve">ageing </w:t>
      </w:r>
      <w:r w:rsidR="005F52D5" w:rsidRPr="006A1489">
        <w:rPr>
          <w:rFonts w:ascii="Helvetica" w:hAnsi="Helvetica" w:cs="Helvetica"/>
          <w:sz w:val="18"/>
          <w:szCs w:val="18"/>
        </w:rPr>
        <w:t>of HSCs</w:t>
      </w:r>
      <w:r w:rsidRPr="006A1489">
        <w:rPr>
          <w:rFonts w:ascii="Helvetica" w:hAnsi="Helvetica" w:cs="Helvetica"/>
          <w:sz w:val="18"/>
          <w:szCs w:val="18"/>
        </w:rPr>
        <w:t xml:space="preserve"> (Adelman et al.)</w:t>
      </w:r>
      <w:r w:rsidR="005F52D5" w:rsidRPr="006A1489">
        <w:rPr>
          <w:rFonts w:ascii="Helvetica" w:hAnsi="Helvetica" w:cs="Helvetica"/>
          <w:sz w:val="18"/>
          <w:szCs w:val="18"/>
        </w:rPr>
        <w:t>.</w:t>
      </w:r>
    </w:p>
    <w:p w14:paraId="65AAA5C3" w14:textId="75ECC952" w:rsidR="005D6B19" w:rsidRPr="006A1489" w:rsidRDefault="005D6B19"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Promoters reveal accelerated ageing in HM</w:t>
      </w:r>
      <w:r w:rsidR="005F52D5" w:rsidRPr="006A1489">
        <w:rPr>
          <w:rFonts w:ascii="Helvetica" w:hAnsi="Helvetica" w:cs="Helvetica"/>
          <w:sz w:val="18"/>
          <w:szCs w:val="18"/>
        </w:rPr>
        <w:t xml:space="preserve"> HSCs. </w:t>
      </w:r>
    </w:p>
    <w:p w14:paraId="5EA62578" w14:textId="17F43B23" w:rsidR="005D6B19" w:rsidRPr="006A1489" w:rsidRDefault="005D6B19"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Enhancers confirm Onco-fetal reprogramming</w:t>
      </w:r>
      <w:r w:rsidR="005F52D5" w:rsidRPr="006A1489">
        <w:rPr>
          <w:rFonts w:ascii="Helvetica" w:hAnsi="Helvetica" w:cs="Helvetica"/>
          <w:sz w:val="18"/>
          <w:szCs w:val="18"/>
        </w:rPr>
        <w:t xml:space="preserve"> of HM HSCs. </w:t>
      </w:r>
    </w:p>
    <w:p w14:paraId="3E960AAF" w14:textId="77777777" w:rsidR="005F52D5" w:rsidRPr="006A1489" w:rsidRDefault="005F52D5"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6F8618F" w14:textId="2D69A0C9" w:rsidR="005D6B19" w:rsidRPr="006A1489" w:rsidRDefault="005F52D5"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H.</w:t>
      </w:r>
      <w:r w:rsidR="005D6B19" w:rsidRPr="006A1489">
        <w:rPr>
          <w:rFonts w:ascii="Helvetica" w:hAnsi="Helvetica" w:cs="Helvetica"/>
          <w:sz w:val="18"/>
          <w:szCs w:val="18"/>
        </w:rPr>
        <w:t xml:space="preserve"> </w:t>
      </w:r>
      <w:r w:rsidR="00730590" w:rsidRPr="006A1489">
        <w:rPr>
          <w:rFonts w:ascii="Helvetica" w:hAnsi="Helvetica" w:cs="Helvetica"/>
          <w:sz w:val="18"/>
          <w:szCs w:val="18"/>
        </w:rPr>
        <w:t>Boxplots showing the a</w:t>
      </w:r>
      <w:r w:rsidR="00ED4342" w:rsidRPr="006A1489">
        <w:rPr>
          <w:rFonts w:ascii="Helvetica" w:hAnsi="Helvetica" w:cs="Helvetica"/>
          <w:sz w:val="18"/>
          <w:szCs w:val="18"/>
        </w:rPr>
        <w:t>verage methylation</w:t>
      </w:r>
      <w:r w:rsidR="00DC06D4" w:rsidRPr="006A1489">
        <w:rPr>
          <w:rFonts w:ascii="Helvetica" w:hAnsi="Helvetica" w:cs="Helvetica"/>
          <w:sz w:val="18"/>
          <w:szCs w:val="18"/>
        </w:rPr>
        <w:t xml:space="preserve"> of JMML HSPCs</w:t>
      </w:r>
      <w:r w:rsidR="00ED4342" w:rsidRPr="006A1489">
        <w:rPr>
          <w:rFonts w:ascii="Helvetica" w:hAnsi="Helvetica" w:cs="Helvetica"/>
          <w:sz w:val="18"/>
          <w:szCs w:val="18"/>
        </w:rPr>
        <w:t xml:space="preserve"> of the signature </w:t>
      </w:r>
      <w:proofErr w:type="spellStart"/>
      <w:r w:rsidR="00ED4342" w:rsidRPr="006A1489">
        <w:rPr>
          <w:rFonts w:ascii="Helvetica" w:hAnsi="Helvetica" w:cs="Helvetica"/>
          <w:sz w:val="18"/>
          <w:szCs w:val="18"/>
        </w:rPr>
        <w:t>CpGs</w:t>
      </w:r>
      <w:proofErr w:type="spellEnd"/>
      <w:r w:rsidR="00ED4342" w:rsidRPr="006A1489">
        <w:rPr>
          <w:rFonts w:ascii="Helvetica" w:hAnsi="Helvetica" w:cs="Helvetica"/>
          <w:sz w:val="18"/>
          <w:szCs w:val="18"/>
        </w:rPr>
        <w:t xml:space="preserve"> which were associated with proliferation activity (so called ‘</w:t>
      </w:r>
      <w:proofErr w:type="spellStart"/>
      <w:r w:rsidR="00930221" w:rsidRPr="006A1489">
        <w:rPr>
          <w:rFonts w:ascii="Helvetica" w:hAnsi="Helvetica" w:cs="Helvetica"/>
          <w:sz w:val="18"/>
          <w:szCs w:val="18"/>
        </w:rPr>
        <w:t>epiTOC</w:t>
      </w:r>
      <w:proofErr w:type="spellEnd"/>
      <w:r w:rsidR="00930221" w:rsidRPr="006A1489">
        <w:rPr>
          <w:rFonts w:ascii="Helvetica" w:hAnsi="Helvetica" w:cs="Helvetica"/>
          <w:sz w:val="18"/>
          <w:szCs w:val="18"/>
        </w:rPr>
        <w:t>’, Young et al. 2016 Genome Biology</w:t>
      </w:r>
      <w:r w:rsidR="00ED4342" w:rsidRPr="006A1489">
        <w:rPr>
          <w:rFonts w:ascii="Helvetica" w:hAnsi="Helvetica" w:cs="Helvetica"/>
          <w:sz w:val="18"/>
          <w:szCs w:val="18"/>
        </w:rPr>
        <w:t xml:space="preserve">). </w:t>
      </w:r>
    </w:p>
    <w:p w14:paraId="21C3732F" w14:textId="0B5720D3" w:rsidR="005D6B19" w:rsidRPr="006A1489" w:rsidRDefault="005D6B19" w:rsidP="005D6B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ED4342" w:rsidRPr="006A1489">
        <w:rPr>
          <w:rFonts w:ascii="Helvetica" w:hAnsi="Helvetica" w:cs="Helvetica"/>
          <w:sz w:val="18"/>
          <w:szCs w:val="18"/>
        </w:rPr>
        <w:t>I</w:t>
      </w:r>
      <w:r w:rsidRPr="006A1489">
        <w:rPr>
          <w:rFonts w:ascii="Helvetica" w:hAnsi="Helvetica" w:cs="Helvetica"/>
          <w:sz w:val="18"/>
          <w:szCs w:val="18"/>
        </w:rPr>
        <w:t>ncreased proliferative history</w:t>
      </w:r>
      <w:r w:rsidR="00ED4342" w:rsidRPr="006A1489">
        <w:rPr>
          <w:rFonts w:ascii="Helvetica" w:hAnsi="Helvetica" w:cs="Helvetica"/>
          <w:sz w:val="18"/>
          <w:szCs w:val="18"/>
        </w:rPr>
        <w:t xml:space="preserve"> towards higher methylated HSCs.</w:t>
      </w:r>
    </w:p>
    <w:p w14:paraId="30DE150D" w14:textId="52DA5C67" w:rsidR="00730590" w:rsidRPr="006A1489" w:rsidRDefault="0073059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B2F4B87" w14:textId="14F31838" w:rsidR="00730590" w:rsidRPr="006A1489" w:rsidRDefault="0073059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I. Boxplots epigenetic clock on methylation array data</w:t>
      </w:r>
      <w:r w:rsidR="00B96926" w:rsidRPr="006A1489">
        <w:rPr>
          <w:rFonts w:ascii="Helvetica" w:hAnsi="Helvetica" w:cs="Helvetica"/>
          <w:sz w:val="18"/>
          <w:szCs w:val="18"/>
        </w:rPr>
        <w:t xml:space="preserve"> of XX patients…</w:t>
      </w:r>
    </w:p>
    <w:p w14:paraId="79C5A3F3" w14:textId="168A4959" w:rsidR="00ED4342" w:rsidRPr="006A1489" w:rsidRDefault="00B9692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Reveals a conservation of the increased proliferation signature in downstream hematopoietic bulk samples in a larger cohort with methylation array data. </w:t>
      </w:r>
    </w:p>
    <w:p w14:paraId="7FA89431" w14:textId="522C8B83" w:rsidR="00B96926" w:rsidRPr="006A1489" w:rsidRDefault="00B9692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1F0F291" w14:textId="69EDF161" w:rsidR="00B96926" w:rsidRPr="006A1489" w:rsidRDefault="00B9692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J. Horvath’s epigenetic clock applied to methylation array data of XX patients…</w:t>
      </w:r>
    </w:p>
    <w:p w14:paraId="6F5240CE" w14:textId="77777777" w:rsidR="00B96926" w:rsidRPr="006A1489" w:rsidRDefault="00B96926" w:rsidP="00B969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Reveals extremely increased ‘epigenetic age’ of JMML patients, which might be a consequence of the increased proliferation history of hematopoietic cells in JMML. </w:t>
      </w:r>
      <w:commentRangeEnd w:id="35"/>
      <w:r w:rsidR="0090088A">
        <w:rPr>
          <w:rStyle w:val="CommentReference"/>
        </w:rPr>
        <w:commentReference w:id="35"/>
      </w:r>
    </w:p>
    <w:p w14:paraId="14C1F149" w14:textId="77777777" w:rsidR="00B96926" w:rsidRPr="006A1489" w:rsidRDefault="00B9692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2F21A65" w14:textId="77777777" w:rsidR="00B96926" w:rsidRPr="006A1489" w:rsidRDefault="00B96926" w:rsidP="00B969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&gt;&gt; High-risk HM HSCs reveal both an aging phenotype on the level of methylation and signatures pointing towards progressive onco-fetal reprogramming in the course of the disease. </w:t>
      </w:r>
    </w:p>
    <w:p w14:paraId="05705ED1" w14:textId="77777777" w:rsidR="00B96926" w:rsidRPr="006A1489" w:rsidRDefault="00B96926"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0A46800" w14:textId="1847BF43" w:rsidR="0083011D" w:rsidRPr="006A1489" w:rsidRDefault="0083011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roofErr w:type="spellStart"/>
      <w:r w:rsidRPr="006A1489">
        <w:rPr>
          <w:rFonts w:ascii="Helvetica" w:hAnsi="Helvetica" w:cs="Helvetica"/>
          <w:sz w:val="18"/>
          <w:szCs w:val="18"/>
        </w:rPr>
        <w:t>ToDo</w:t>
      </w:r>
      <w:proofErr w:type="spellEnd"/>
      <w:r w:rsidRPr="006A1489">
        <w:rPr>
          <w:rFonts w:ascii="Helvetica" w:hAnsi="Helvetica" w:cs="Helvetica"/>
          <w:sz w:val="18"/>
          <w:szCs w:val="18"/>
        </w:rPr>
        <w:t xml:space="preserve">: </w:t>
      </w:r>
    </w:p>
    <w:p w14:paraId="13813C64" w14:textId="44BA8182" w:rsidR="0083011D" w:rsidRPr="006A1489" w:rsidRDefault="0083011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 Exclude </w:t>
      </w:r>
      <w:proofErr w:type="spellStart"/>
      <w:r w:rsidRPr="006A1489">
        <w:rPr>
          <w:rFonts w:ascii="Helvetica" w:hAnsi="Helvetica" w:cs="Helvetica"/>
          <w:sz w:val="18"/>
          <w:szCs w:val="18"/>
        </w:rPr>
        <w:t>scIGMT-seq</w:t>
      </w:r>
      <w:proofErr w:type="spellEnd"/>
      <w:r w:rsidRPr="006A1489">
        <w:rPr>
          <w:rFonts w:ascii="Helvetica" w:hAnsi="Helvetica" w:cs="Helvetica"/>
          <w:sz w:val="18"/>
          <w:szCs w:val="18"/>
        </w:rPr>
        <w:t xml:space="preserve"> data from tree and scars analysis!</w:t>
      </w:r>
    </w:p>
    <w:p w14:paraId="42072EB2" w14:textId="3435F10E" w:rsidR="00ED4342" w:rsidRPr="006A1489" w:rsidRDefault="00ED434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 Epigenetic clock </w:t>
      </w:r>
      <w:r w:rsidR="002E528A" w:rsidRPr="006A1489">
        <w:rPr>
          <w:rFonts w:ascii="Helvetica" w:hAnsi="Helvetica" w:cs="Helvetica"/>
          <w:sz w:val="18"/>
          <w:szCs w:val="18"/>
        </w:rPr>
        <w:t>on HSPCs?</w:t>
      </w:r>
    </w:p>
    <w:p w14:paraId="4AE09C4B" w14:textId="77777777" w:rsidR="00262554" w:rsidRPr="006A1489" w:rsidRDefault="00262554">
      <w:pPr>
        <w:rPr>
          <w:rFonts w:ascii="Helvetica" w:hAnsi="Helvetica" w:cs="Helvetica"/>
          <w:sz w:val="18"/>
          <w:szCs w:val="18"/>
        </w:rPr>
      </w:pPr>
      <w:r w:rsidRPr="006A1489">
        <w:rPr>
          <w:rFonts w:ascii="Helvetica" w:hAnsi="Helvetica" w:cs="Helvetica"/>
          <w:sz w:val="18"/>
          <w:szCs w:val="18"/>
        </w:rPr>
        <w:br w:type="page"/>
      </w:r>
    </w:p>
    <w:p w14:paraId="78C5F40F" w14:textId="4DA19511"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5D30D257"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6:</w:t>
      </w:r>
    </w:p>
    <w:p w14:paraId="35024D37" w14:textId="463AE4D0"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Subgroup-specific aberrations reveal</w:t>
      </w:r>
      <w:r w:rsidR="00306D29" w:rsidRPr="006A1489">
        <w:rPr>
          <w:rFonts w:ascii="Helvetica" w:hAnsi="Helvetica" w:cs="Helvetica"/>
          <w:b/>
          <w:bCs/>
          <w:sz w:val="18"/>
          <w:szCs w:val="18"/>
        </w:rPr>
        <w:t xml:space="preserve"> CD52 as a</w:t>
      </w:r>
      <w:r w:rsidRPr="006A1489">
        <w:rPr>
          <w:rFonts w:ascii="Helvetica" w:hAnsi="Helvetica" w:cs="Helvetica"/>
          <w:b/>
          <w:bCs/>
          <w:sz w:val="18"/>
          <w:szCs w:val="18"/>
        </w:rPr>
        <w:t xml:space="preserve"> prognostic </w:t>
      </w:r>
      <w:r w:rsidR="00306D29" w:rsidRPr="006A1489">
        <w:rPr>
          <w:rFonts w:ascii="Helvetica" w:hAnsi="Helvetica" w:cs="Helvetica"/>
          <w:b/>
          <w:bCs/>
          <w:sz w:val="18"/>
          <w:szCs w:val="18"/>
        </w:rPr>
        <w:t>biomarker for high-risk HSPCs.</w:t>
      </w:r>
    </w:p>
    <w:p w14:paraId="34590941"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6C4C706" w14:textId="777647DA" w:rsidR="00EB015E" w:rsidRPr="006A1489" w:rsidRDefault="006069B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6"/>
      <w:r w:rsidRPr="006A1489">
        <w:rPr>
          <w:rFonts w:ascii="Helvetica" w:hAnsi="Helvetica" w:cs="Helvetica"/>
          <w:sz w:val="18"/>
          <w:szCs w:val="18"/>
        </w:rPr>
        <w:t>A.</w:t>
      </w:r>
      <w:r w:rsidR="00EB015E" w:rsidRPr="006A1489">
        <w:rPr>
          <w:rFonts w:ascii="Helvetica" w:hAnsi="Helvetica" w:cs="Helvetica"/>
          <w:sz w:val="18"/>
          <w:szCs w:val="18"/>
        </w:rPr>
        <w:t xml:space="preserve"> Heatmap </w:t>
      </w:r>
      <w:r w:rsidRPr="006A1489">
        <w:rPr>
          <w:rFonts w:ascii="Helvetica" w:hAnsi="Helvetica" w:cs="Helvetica"/>
          <w:sz w:val="18"/>
          <w:szCs w:val="18"/>
        </w:rPr>
        <w:t xml:space="preserve">showing the distances of samples in the phylogenetic tree. </w:t>
      </w:r>
      <w:proofErr w:type="spellStart"/>
      <w:r w:rsidRPr="006A1489">
        <w:rPr>
          <w:rFonts w:ascii="Helvetica" w:hAnsi="Helvetica" w:cs="Helvetica"/>
          <w:sz w:val="18"/>
          <w:szCs w:val="18"/>
        </w:rPr>
        <w:t>Manhatten</w:t>
      </w:r>
      <w:proofErr w:type="spellEnd"/>
      <w:r w:rsidRPr="006A1489">
        <w:rPr>
          <w:rFonts w:ascii="Helvetica" w:hAnsi="Helvetica" w:cs="Helvetica"/>
          <w:sz w:val="18"/>
          <w:szCs w:val="18"/>
        </w:rPr>
        <w:t xml:space="preserve"> distances were calculated based on the branch length per subgroup.</w:t>
      </w:r>
    </w:p>
    <w:p w14:paraId="5EA6CD83" w14:textId="71A105E0" w:rsidR="006069BC" w:rsidRPr="006A1489" w:rsidRDefault="006069B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Fetal HSCs are the closest to neonatal and the furthest to adult HSCs, as expected.</w:t>
      </w:r>
    </w:p>
    <w:p w14:paraId="058442F1" w14:textId="1CC60B9B" w:rsidR="006069BC" w:rsidRPr="006A1489" w:rsidRDefault="006069B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All JMML subgroups reveal proximity to all postnatal HSCs including neonatal, juvenile, and adult samples.</w:t>
      </w:r>
    </w:p>
    <w:p w14:paraId="74B80D00" w14:textId="55DF8BBD" w:rsidR="006069BC" w:rsidRPr="006A1489" w:rsidRDefault="006069B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All JMML HSCs examined here reveal a postnatal epigenetic signature. </w:t>
      </w:r>
      <w:commentRangeEnd w:id="36"/>
      <w:r w:rsidR="0090088A">
        <w:rPr>
          <w:rStyle w:val="CommentReference"/>
        </w:rPr>
        <w:commentReference w:id="36"/>
      </w:r>
    </w:p>
    <w:p w14:paraId="7C00C413" w14:textId="77777777" w:rsidR="00B37FCB" w:rsidRPr="006A1489" w:rsidRDefault="00B37FCB"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89A8FE0" w14:textId="4B49F911" w:rsidR="00EB015E" w:rsidRPr="006A1489" w:rsidRDefault="00B37FCB"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B</w:t>
      </w:r>
      <w:r w:rsidR="001C7DF0" w:rsidRPr="006A1489">
        <w:rPr>
          <w:rFonts w:ascii="Helvetica" w:hAnsi="Helvetica" w:cs="Helvetica"/>
          <w:sz w:val="18"/>
          <w:szCs w:val="18"/>
        </w:rPr>
        <w:t>.</w:t>
      </w:r>
      <w:r w:rsidR="00EB015E" w:rsidRPr="006A1489">
        <w:rPr>
          <w:rFonts w:ascii="Helvetica" w:hAnsi="Helvetica" w:cs="Helvetica"/>
          <w:sz w:val="18"/>
          <w:szCs w:val="18"/>
        </w:rPr>
        <w:t xml:space="preserve"> </w:t>
      </w:r>
      <w:proofErr w:type="spellStart"/>
      <w:r w:rsidR="001C7DF0" w:rsidRPr="006A1489">
        <w:rPr>
          <w:rFonts w:ascii="Helvetica" w:hAnsi="Helvetica" w:cs="Helvetica"/>
          <w:sz w:val="18"/>
          <w:szCs w:val="18"/>
        </w:rPr>
        <w:t>Upsetplot</w:t>
      </w:r>
      <w:proofErr w:type="spellEnd"/>
      <w:r w:rsidR="001C7DF0" w:rsidRPr="006A1489">
        <w:rPr>
          <w:rFonts w:ascii="Helvetica" w:hAnsi="Helvetica" w:cs="Helvetica"/>
          <w:sz w:val="18"/>
          <w:szCs w:val="18"/>
        </w:rPr>
        <w:t xml:space="preserve"> of all d</w:t>
      </w:r>
      <w:r w:rsidRPr="006A1489">
        <w:rPr>
          <w:rFonts w:ascii="Helvetica" w:hAnsi="Helvetica" w:cs="Helvetica"/>
          <w:sz w:val="18"/>
          <w:szCs w:val="18"/>
        </w:rPr>
        <w:t>ifferentially methylated regions (</w:t>
      </w:r>
      <w:r w:rsidR="00EB015E" w:rsidRPr="006A1489">
        <w:rPr>
          <w:rFonts w:ascii="Helvetica" w:hAnsi="Helvetica" w:cs="Helvetica"/>
          <w:sz w:val="18"/>
          <w:szCs w:val="18"/>
        </w:rPr>
        <w:t>DMRs</w:t>
      </w:r>
      <w:r w:rsidRPr="006A1489">
        <w:rPr>
          <w:rFonts w:ascii="Helvetica" w:hAnsi="Helvetica" w:cs="Helvetica"/>
          <w:sz w:val="18"/>
          <w:szCs w:val="18"/>
        </w:rPr>
        <w:t xml:space="preserve">) </w:t>
      </w:r>
      <w:r w:rsidR="001C7DF0" w:rsidRPr="006A1489">
        <w:rPr>
          <w:rFonts w:ascii="Helvetica" w:hAnsi="Helvetica" w:cs="Helvetica"/>
          <w:sz w:val="18"/>
          <w:szCs w:val="18"/>
        </w:rPr>
        <w:t>called per subgroup against</w:t>
      </w:r>
      <w:r w:rsidR="00EB015E" w:rsidRPr="006A1489">
        <w:rPr>
          <w:rFonts w:ascii="Helvetica" w:hAnsi="Helvetica" w:cs="Helvetica"/>
          <w:sz w:val="18"/>
          <w:szCs w:val="18"/>
        </w:rPr>
        <w:t xml:space="preserve"> </w:t>
      </w:r>
      <w:r w:rsidR="001C7DF0" w:rsidRPr="006A1489">
        <w:rPr>
          <w:rFonts w:ascii="Helvetica" w:hAnsi="Helvetica" w:cs="Helvetica"/>
          <w:sz w:val="18"/>
          <w:szCs w:val="18"/>
        </w:rPr>
        <w:t xml:space="preserve">single </w:t>
      </w:r>
      <w:r w:rsidRPr="006A1489">
        <w:rPr>
          <w:rFonts w:ascii="Helvetica" w:hAnsi="Helvetica" w:cs="Helvetica"/>
          <w:sz w:val="18"/>
          <w:szCs w:val="18"/>
        </w:rPr>
        <w:t xml:space="preserve">postnatal </w:t>
      </w:r>
      <w:r w:rsidR="001C7DF0" w:rsidRPr="006A1489">
        <w:rPr>
          <w:rFonts w:ascii="Helvetica" w:hAnsi="Helvetica" w:cs="Helvetica"/>
          <w:sz w:val="18"/>
          <w:szCs w:val="18"/>
        </w:rPr>
        <w:t>reference methylomes, which were used as a union per JMML subgroup for the overlap analysis.</w:t>
      </w:r>
    </w:p>
    <w:p w14:paraId="6C8E59DE" w14:textId="56D6A56A"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Subgroup-</w:t>
      </w:r>
      <w:r w:rsidR="001C7DF0" w:rsidRPr="006A1489">
        <w:rPr>
          <w:rFonts w:ascii="Helvetica" w:hAnsi="Helvetica" w:cs="Helvetica"/>
          <w:sz w:val="18"/>
          <w:szCs w:val="18"/>
        </w:rPr>
        <w:t xml:space="preserve"> and pan-JMML-</w:t>
      </w:r>
      <w:r w:rsidRPr="006A1489">
        <w:rPr>
          <w:rFonts w:ascii="Helvetica" w:hAnsi="Helvetica" w:cs="Helvetica"/>
          <w:sz w:val="18"/>
          <w:szCs w:val="18"/>
        </w:rPr>
        <w:t>specific epigenomic aberrations</w:t>
      </w:r>
      <w:r w:rsidR="001C7DF0" w:rsidRPr="006A1489">
        <w:rPr>
          <w:rFonts w:ascii="Helvetica" w:hAnsi="Helvetica" w:cs="Helvetica"/>
          <w:sz w:val="18"/>
          <w:szCs w:val="18"/>
        </w:rPr>
        <w:t xml:space="preserve">. </w:t>
      </w:r>
    </w:p>
    <w:p w14:paraId="4C724F4E" w14:textId="677F2721" w:rsidR="001C7DF0" w:rsidRPr="006A1489" w:rsidRDefault="001C7DF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F33CA6C" w14:textId="3920E5DE" w:rsidR="005209BE" w:rsidRPr="006A1489" w:rsidRDefault="005209BE"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C. </w:t>
      </w:r>
      <w:proofErr w:type="spellStart"/>
      <w:r w:rsidRPr="006A1489">
        <w:rPr>
          <w:rFonts w:ascii="Helvetica" w:hAnsi="Helvetica" w:cs="Helvetica"/>
          <w:sz w:val="18"/>
          <w:szCs w:val="18"/>
        </w:rPr>
        <w:t>Dotplot</w:t>
      </w:r>
      <w:proofErr w:type="spellEnd"/>
      <w:r w:rsidRPr="006A1489">
        <w:rPr>
          <w:rFonts w:ascii="Helvetica" w:hAnsi="Helvetica" w:cs="Helvetica"/>
          <w:sz w:val="18"/>
          <w:szCs w:val="18"/>
        </w:rPr>
        <w:t xml:space="preserve"> showing the percentage of cells (sot size) and the corresponding average expression (color) of selected surface marker genes, which show subgroup-specific </w:t>
      </w:r>
      <w:r w:rsidR="00CF51E5" w:rsidRPr="006A1489">
        <w:rPr>
          <w:rFonts w:ascii="Helvetica" w:hAnsi="Helvetica" w:cs="Helvetica"/>
          <w:sz w:val="18"/>
          <w:szCs w:val="18"/>
        </w:rPr>
        <w:t xml:space="preserve">expression patterns across subgroups and relative to all healthy references. The annotation ‘DMR’ marks all genes that are differentially methylated. ‘Drugs’ marks factors for which therapeutics exist at least in clinical trial. ‘HM’ marks genes which significantly correlate between transcription in </w:t>
      </w:r>
      <w:proofErr w:type="spellStart"/>
      <w:r w:rsidR="00CF51E5" w:rsidRPr="006A1489">
        <w:rPr>
          <w:rFonts w:ascii="Helvetica" w:hAnsi="Helvetica" w:cs="Helvetica"/>
          <w:sz w:val="18"/>
          <w:szCs w:val="18"/>
        </w:rPr>
        <w:t>scRNA-seq</w:t>
      </w:r>
      <w:proofErr w:type="spellEnd"/>
      <w:r w:rsidR="00CF51E5" w:rsidRPr="006A1489">
        <w:rPr>
          <w:rFonts w:ascii="Helvetica" w:hAnsi="Helvetica" w:cs="Helvetica"/>
          <w:sz w:val="18"/>
          <w:szCs w:val="18"/>
        </w:rPr>
        <w:t xml:space="preserve"> data of HSCs and DMR methylation exclusively in HM patients.</w:t>
      </w:r>
    </w:p>
    <w:p w14:paraId="3E1F484B" w14:textId="0EBA47A8" w:rsidR="00167185" w:rsidRPr="006A1489" w:rsidRDefault="00167185"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9 surface markers appear to be upregulated in higher-risk patients</w:t>
      </w:r>
      <w:r w:rsidR="00581B08" w:rsidRPr="006A1489">
        <w:rPr>
          <w:rFonts w:ascii="Helvetica" w:hAnsi="Helvetica" w:cs="Helvetica"/>
          <w:sz w:val="18"/>
          <w:szCs w:val="18"/>
        </w:rPr>
        <w:t xml:space="preserve"> and relative to healthy HSCs of all stages</w:t>
      </w:r>
      <w:r w:rsidRPr="006A1489">
        <w:rPr>
          <w:rFonts w:ascii="Helvetica" w:hAnsi="Helvetica" w:cs="Helvetica"/>
          <w:sz w:val="18"/>
          <w:szCs w:val="18"/>
        </w:rPr>
        <w:t xml:space="preserve">. </w:t>
      </w:r>
    </w:p>
    <w:p w14:paraId="5CCD66F7" w14:textId="635008AE" w:rsidR="00F70A38" w:rsidRPr="006A1489" w:rsidRDefault="00F70A38"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167185" w:rsidRPr="006A1489">
        <w:rPr>
          <w:rFonts w:ascii="Helvetica" w:hAnsi="Helvetica" w:cs="Helvetica"/>
          <w:sz w:val="18"/>
          <w:szCs w:val="18"/>
        </w:rPr>
        <w:t xml:space="preserve">The methylation and expression of </w:t>
      </w:r>
      <w:r w:rsidR="0016450A" w:rsidRPr="006A1489">
        <w:rPr>
          <w:rFonts w:ascii="Helvetica" w:hAnsi="Helvetica" w:cs="Helvetica"/>
          <w:sz w:val="18"/>
          <w:szCs w:val="18"/>
        </w:rPr>
        <w:t xml:space="preserve">CD52, CD69, and CD164 </w:t>
      </w:r>
      <w:r w:rsidR="00167185" w:rsidRPr="006A1489">
        <w:rPr>
          <w:rFonts w:ascii="Helvetica" w:hAnsi="Helvetica" w:cs="Helvetica"/>
          <w:sz w:val="18"/>
          <w:szCs w:val="18"/>
        </w:rPr>
        <w:t>are</w:t>
      </w:r>
      <w:r w:rsidR="0016450A" w:rsidRPr="006A1489">
        <w:rPr>
          <w:rFonts w:ascii="Helvetica" w:hAnsi="Helvetica" w:cs="Helvetica"/>
          <w:sz w:val="18"/>
          <w:szCs w:val="18"/>
        </w:rPr>
        <w:t xml:space="preserve"> significant</w:t>
      </w:r>
      <w:r w:rsidR="00167185" w:rsidRPr="006A1489">
        <w:rPr>
          <w:rFonts w:ascii="Helvetica" w:hAnsi="Helvetica" w:cs="Helvetica"/>
          <w:sz w:val="18"/>
          <w:szCs w:val="18"/>
        </w:rPr>
        <w:t>ly</w:t>
      </w:r>
      <w:r w:rsidR="0016450A" w:rsidRPr="006A1489">
        <w:rPr>
          <w:rFonts w:ascii="Helvetica" w:hAnsi="Helvetica" w:cs="Helvetica"/>
          <w:sz w:val="18"/>
          <w:szCs w:val="18"/>
        </w:rPr>
        <w:t xml:space="preserve"> </w:t>
      </w:r>
      <w:r w:rsidR="00167185" w:rsidRPr="006A1489">
        <w:rPr>
          <w:rFonts w:ascii="Helvetica" w:hAnsi="Helvetica" w:cs="Helvetica"/>
          <w:sz w:val="18"/>
          <w:szCs w:val="18"/>
        </w:rPr>
        <w:t xml:space="preserve">correlating, which suggests </w:t>
      </w:r>
      <w:r w:rsidR="00581B08" w:rsidRPr="006A1489">
        <w:rPr>
          <w:rFonts w:ascii="Helvetica" w:hAnsi="Helvetica" w:cs="Helvetica"/>
          <w:sz w:val="18"/>
          <w:szCs w:val="18"/>
        </w:rPr>
        <w:t xml:space="preserve">that </w:t>
      </w:r>
      <w:r w:rsidR="00167185" w:rsidRPr="006A1489">
        <w:rPr>
          <w:rFonts w:ascii="Helvetica" w:hAnsi="Helvetica" w:cs="Helvetica"/>
          <w:sz w:val="18"/>
          <w:szCs w:val="18"/>
        </w:rPr>
        <w:t xml:space="preserve">those genes </w:t>
      </w:r>
      <w:r w:rsidR="00581B08" w:rsidRPr="006A1489">
        <w:rPr>
          <w:rFonts w:ascii="Helvetica" w:hAnsi="Helvetica" w:cs="Helvetica"/>
          <w:sz w:val="18"/>
          <w:szCs w:val="18"/>
        </w:rPr>
        <w:t>are promising</w:t>
      </w:r>
      <w:r w:rsidR="00167185" w:rsidRPr="006A1489">
        <w:rPr>
          <w:rFonts w:ascii="Helvetica" w:hAnsi="Helvetica" w:cs="Helvetica"/>
          <w:sz w:val="18"/>
          <w:szCs w:val="18"/>
        </w:rPr>
        <w:t xml:space="preserve"> candidates </w:t>
      </w:r>
      <w:r w:rsidR="00581B08" w:rsidRPr="006A1489">
        <w:rPr>
          <w:rFonts w:ascii="Helvetica" w:hAnsi="Helvetica" w:cs="Helvetica"/>
          <w:sz w:val="18"/>
          <w:szCs w:val="18"/>
        </w:rPr>
        <w:t>for</w:t>
      </w:r>
      <w:r w:rsidR="00167185" w:rsidRPr="006A1489">
        <w:rPr>
          <w:rFonts w:ascii="Helvetica" w:hAnsi="Helvetica" w:cs="Helvetica"/>
          <w:sz w:val="18"/>
          <w:szCs w:val="18"/>
        </w:rPr>
        <w:t xml:space="preserve"> prognosis</w:t>
      </w:r>
      <w:r w:rsidR="00581B08" w:rsidRPr="006A1489">
        <w:rPr>
          <w:rFonts w:ascii="Helvetica" w:hAnsi="Helvetica" w:cs="Helvetica"/>
          <w:sz w:val="18"/>
          <w:szCs w:val="18"/>
        </w:rPr>
        <w:t xml:space="preserve"> and therapy</w:t>
      </w:r>
      <w:r w:rsidR="00167185" w:rsidRPr="006A1489">
        <w:rPr>
          <w:rFonts w:ascii="Helvetica" w:hAnsi="Helvetica" w:cs="Helvetica"/>
          <w:sz w:val="18"/>
          <w:szCs w:val="18"/>
        </w:rPr>
        <w:t xml:space="preserve">. </w:t>
      </w:r>
    </w:p>
    <w:p w14:paraId="092F2F25" w14:textId="1069EFCD" w:rsidR="00CF51E5" w:rsidRPr="006A1489" w:rsidRDefault="00CF51E5"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CD52 is the only </w:t>
      </w:r>
      <w:r w:rsidR="00F70A38" w:rsidRPr="006A1489">
        <w:rPr>
          <w:rFonts w:ascii="Helvetica" w:hAnsi="Helvetica" w:cs="Helvetica"/>
          <w:sz w:val="18"/>
          <w:szCs w:val="18"/>
        </w:rPr>
        <w:t>gene which gene expression correlates exclusively in HM HSCs.</w:t>
      </w:r>
      <w:r w:rsidR="0016450A" w:rsidRPr="006A1489">
        <w:rPr>
          <w:rFonts w:ascii="Helvetica" w:hAnsi="Helvetica" w:cs="Helvetica"/>
          <w:sz w:val="18"/>
          <w:szCs w:val="18"/>
        </w:rPr>
        <w:t xml:space="preserve"> </w:t>
      </w:r>
    </w:p>
    <w:p w14:paraId="4B21573A" w14:textId="34707A79" w:rsidR="00581B08" w:rsidRPr="006A1489" w:rsidRDefault="00581B08"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And only for CD52 an approved drug exists that can be used to validate the functional relevance of CD52.</w:t>
      </w:r>
    </w:p>
    <w:p w14:paraId="3A1D775C" w14:textId="2280D16B" w:rsidR="00F70A38" w:rsidRPr="006A1489" w:rsidRDefault="00F70A38"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A6D5B49" w14:textId="4F2B3006" w:rsidR="0016450A" w:rsidRPr="006A1489" w:rsidRDefault="0016450A" w:rsidP="001645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581B08" w:rsidRPr="006A1489">
        <w:rPr>
          <w:rFonts w:ascii="Helvetica" w:hAnsi="Helvetica" w:cs="Helvetica"/>
          <w:sz w:val="18"/>
          <w:szCs w:val="18"/>
        </w:rPr>
        <w:t xml:space="preserve">Furthermore, </w:t>
      </w:r>
      <w:r w:rsidRPr="006A1489">
        <w:rPr>
          <w:rFonts w:ascii="Helvetica" w:hAnsi="Helvetica" w:cs="Helvetica"/>
          <w:sz w:val="18"/>
          <w:szCs w:val="18"/>
        </w:rPr>
        <w:t xml:space="preserve">CD52 is a promising candidate </w:t>
      </w:r>
      <w:r w:rsidR="00581B08" w:rsidRPr="006A1489">
        <w:rPr>
          <w:rFonts w:ascii="Helvetica" w:hAnsi="Helvetica" w:cs="Helvetica"/>
          <w:sz w:val="18"/>
          <w:szCs w:val="18"/>
        </w:rPr>
        <w:t>because</w:t>
      </w:r>
    </w:p>
    <w:p w14:paraId="0702A0EA" w14:textId="77777777" w:rsidR="0016450A" w:rsidRPr="006A1489" w:rsidRDefault="0016450A" w:rsidP="001645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b/>
        <w:t>- prognostic factor in CLL + AML</w:t>
      </w:r>
    </w:p>
    <w:p w14:paraId="0AE3E696" w14:textId="77777777" w:rsidR="0016450A" w:rsidRPr="006A1489" w:rsidRDefault="0016450A" w:rsidP="001645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b/>
        <w:t>- diff. meth in CN-AML</w:t>
      </w:r>
    </w:p>
    <w:p w14:paraId="6411B719" w14:textId="70039679" w:rsidR="0016450A" w:rsidRPr="006A1489" w:rsidRDefault="0016450A" w:rsidP="001645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b/>
        <w:t xml:space="preserve">- </w:t>
      </w:r>
      <w:r w:rsidR="00581B08" w:rsidRPr="006A1489">
        <w:rPr>
          <w:rFonts w:ascii="Helvetica" w:hAnsi="Helvetica" w:cs="Helvetica"/>
          <w:sz w:val="18"/>
          <w:szCs w:val="18"/>
        </w:rPr>
        <w:t xml:space="preserve">conditioning of </w:t>
      </w:r>
      <w:proofErr w:type="spellStart"/>
      <w:r w:rsidR="00581B08" w:rsidRPr="006A1489">
        <w:rPr>
          <w:rFonts w:ascii="Helvetica" w:hAnsi="Helvetica" w:cs="Helvetica"/>
          <w:sz w:val="18"/>
          <w:szCs w:val="18"/>
        </w:rPr>
        <w:t>allo</w:t>
      </w:r>
      <w:proofErr w:type="spellEnd"/>
      <w:r w:rsidR="00581B08" w:rsidRPr="006A1489">
        <w:rPr>
          <w:rFonts w:ascii="Helvetica" w:hAnsi="Helvetica" w:cs="Helvetica"/>
          <w:sz w:val="18"/>
          <w:szCs w:val="18"/>
        </w:rPr>
        <w:t xml:space="preserve"> HSCT</w:t>
      </w:r>
    </w:p>
    <w:p w14:paraId="42EEB39D" w14:textId="77777777" w:rsidR="0016450A" w:rsidRPr="006A1489" w:rsidRDefault="0016450A" w:rsidP="005209B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8255CBE" w14:textId="4F5CAA6C" w:rsidR="00EB015E" w:rsidRPr="006A1489" w:rsidRDefault="00EA393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D</w:t>
      </w:r>
      <w:r w:rsidR="00DE50AC" w:rsidRPr="006A1489">
        <w:rPr>
          <w:rFonts w:ascii="Helvetica" w:hAnsi="Helvetica" w:cs="Helvetica"/>
          <w:sz w:val="18"/>
          <w:szCs w:val="18"/>
        </w:rPr>
        <w:t>.</w:t>
      </w:r>
      <w:r w:rsidR="00EB015E" w:rsidRPr="006A1489">
        <w:rPr>
          <w:rFonts w:ascii="Helvetica" w:hAnsi="Helvetica" w:cs="Helvetica"/>
          <w:sz w:val="18"/>
          <w:szCs w:val="18"/>
        </w:rPr>
        <w:t xml:space="preserve"> </w:t>
      </w:r>
      <w:proofErr w:type="spellStart"/>
      <w:r w:rsidR="00EB015E" w:rsidRPr="006A1489">
        <w:rPr>
          <w:rFonts w:ascii="Helvetica" w:hAnsi="Helvetica" w:cs="Helvetica"/>
          <w:sz w:val="18"/>
          <w:szCs w:val="18"/>
        </w:rPr>
        <w:t>Locusplot</w:t>
      </w:r>
      <w:proofErr w:type="spellEnd"/>
      <w:r w:rsidR="00DE50AC" w:rsidRPr="006A1489">
        <w:rPr>
          <w:rFonts w:ascii="Helvetica" w:hAnsi="Helvetica" w:cs="Helvetica"/>
          <w:sz w:val="18"/>
          <w:szCs w:val="18"/>
        </w:rPr>
        <w:t xml:space="preserve"> showing the methylation beta values in the CD52 locus in HSCs across JMML patients and heathy references. </w:t>
      </w:r>
    </w:p>
    <w:p w14:paraId="0C63A9F6" w14:textId="00026445"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Diff. methylation of </w:t>
      </w:r>
      <w:r w:rsidR="00EA3935" w:rsidRPr="006A1489">
        <w:rPr>
          <w:rFonts w:ascii="Helvetica" w:hAnsi="Helvetica" w:cs="Helvetica"/>
          <w:sz w:val="18"/>
          <w:szCs w:val="18"/>
        </w:rPr>
        <w:t>CD52</w:t>
      </w:r>
      <w:r w:rsidRPr="006A1489">
        <w:rPr>
          <w:rFonts w:ascii="Helvetica" w:hAnsi="Helvetica" w:cs="Helvetica"/>
          <w:sz w:val="18"/>
          <w:szCs w:val="18"/>
        </w:rPr>
        <w:t xml:space="preserve"> </w:t>
      </w:r>
      <w:r w:rsidR="00EA3935" w:rsidRPr="006A1489">
        <w:rPr>
          <w:rFonts w:ascii="Helvetica" w:hAnsi="Helvetica" w:cs="Helvetica"/>
          <w:sz w:val="18"/>
          <w:szCs w:val="18"/>
        </w:rPr>
        <w:t>across</w:t>
      </w:r>
      <w:r w:rsidRPr="006A1489">
        <w:rPr>
          <w:rFonts w:ascii="Helvetica" w:hAnsi="Helvetica" w:cs="Helvetica"/>
          <w:sz w:val="18"/>
          <w:szCs w:val="18"/>
        </w:rPr>
        <w:t xml:space="preserve"> JMML subgroups</w:t>
      </w:r>
      <w:r w:rsidR="00EA3935" w:rsidRPr="006A1489">
        <w:rPr>
          <w:rFonts w:ascii="Helvetica" w:hAnsi="Helvetica" w:cs="Helvetica"/>
          <w:sz w:val="18"/>
          <w:szCs w:val="18"/>
        </w:rPr>
        <w:t xml:space="preserve"> and relative to healthy references. </w:t>
      </w:r>
    </w:p>
    <w:p w14:paraId="6428E23C" w14:textId="222C2EB1" w:rsidR="00EA3935" w:rsidRPr="006A1489" w:rsidRDefault="00EA3935" w:rsidP="00EA39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Intermediate beta values </w:t>
      </w:r>
      <w:r w:rsidR="00A53107" w:rsidRPr="006A1489">
        <w:rPr>
          <w:rFonts w:ascii="Helvetica" w:hAnsi="Helvetica" w:cs="Helvetica"/>
          <w:sz w:val="18"/>
          <w:szCs w:val="18"/>
        </w:rPr>
        <w:t>reveal</w:t>
      </w:r>
      <w:r w:rsidRPr="006A1489">
        <w:rPr>
          <w:rFonts w:ascii="Helvetica" w:hAnsi="Helvetica" w:cs="Helvetica"/>
          <w:sz w:val="18"/>
          <w:szCs w:val="18"/>
        </w:rPr>
        <w:t xml:space="preserve"> </w:t>
      </w:r>
      <w:r w:rsidR="00A53107" w:rsidRPr="006A1489">
        <w:rPr>
          <w:rFonts w:ascii="Helvetica" w:hAnsi="Helvetica" w:cs="Helvetica"/>
          <w:sz w:val="18"/>
          <w:szCs w:val="18"/>
        </w:rPr>
        <w:t>i</w:t>
      </w:r>
      <w:r w:rsidRPr="006A1489">
        <w:rPr>
          <w:rFonts w:ascii="Helvetica" w:hAnsi="Helvetica" w:cs="Helvetica"/>
          <w:sz w:val="18"/>
          <w:szCs w:val="18"/>
        </w:rPr>
        <w:t xml:space="preserve">ntra-patient heterogeneity of CD52 </w:t>
      </w:r>
      <w:r w:rsidR="00A53107" w:rsidRPr="006A1489">
        <w:rPr>
          <w:rFonts w:ascii="Helvetica" w:hAnsi="Helvetica" w:cs="Helvetica"/>
          <w:sz w:val="18"/>
          <w:szCs w:val="18"/>
        </w:rPr>
        <w:t>methylation</w:t>
      </w:r>
      <w:r w:rsidRPr="006A1489">
        <w:rPr>
          <w:rFonts w:ascii="Helvetica" w:hAnsi="Helvetica" w:cs="Helvetica"/>
          <w:sz w:val="18"/>
          <w:szCs w:val="18"/>
        </w:rPr>
        <w:t xml:space="preserve">. </w:t>
      </w:r>
    </w:p>
    <w:p w14:paraId="3C9A4FBC" w14:textId="3102D797" w:rsidR="00EA3935" w:rsidRPr="006A1489" w:rsidRDefault="00EA393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68191D5" w14:textId="77777777" w:rsidR="00EA3935" w:rsidRPr="006A1489" w:rsidRDefault="00EA3935" w:rsidP="00EA39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3C45945" w14:textId="7C22E32B" w:rsidR="00EA3935" w:rsidRPr="006A1489" w:rsidRDefault="00EA3935" w:rsidP="00EA39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E. </w:t>
      </w:r>
      <w:proofErr w:type="spellStart"/>
      <w:r w:rsidRPr="006A1489">
        <w:rPr>
          <w:rFonts w:ascii="Helvetica" w:hAnsi="Helvetica" w:cs="Helvetica"/>
          <w:sz w:val="18"/>
          <w:szCs w:val="18"/>
        </w:rPr>
        <w:t>Violinplots</w:t>
      </w:r>
      <w:proofErr w:type="spellEnd"/>
      <w:r w:rsidRPr="006A1489">
        <w:rPr>
          <w:rFonts w:ascii="Helvetica" w:hAnsi="Helvetica" w:cs="Helvetica"/>
          <w:sz w:val="18"/>
          <w:szCs w:val="18"/>
        </w:rPr>
        <w:t xml:space="preserve"> showing the expression of CD52 in healthy and malignant HSCs.</w:t>
      </w:r>
    </w:p>
    <w:p w14:paraId="3EA16B15" w14:textId="2CDC6514" w:rsidR="00EA3935" w:rsidRPr="006A1489" w:rsidRDefault="00EA3935" w:rsidP="00EA39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CD52 is upregulated in HM-HSCs. </w:t>
      </w:r>
    </w:p>
    <w:p w14:paraId="1E1E822A" w14:textId="3863795C" w:rsidR="00EA3935" w:rsidRPr="006A1489" w:rsidRDefault="00EA3935" w:rsidP="00EA39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Intra-patient heterogeneity of CD52 expression. </w:t>
      </w:r>
    </w:p>
    <w:p w14:paraId="55158AFB" w14:textId="77777777" w:rsidR="00EA3935" w:rsidRPr="006A1489" w:rsidRDefault="00EA393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5A108B6" w14:textId="0439D0B8" w:rsidR="00EB015E" w:rsidRPr="006A1489" w:rsidRDefault="00D42F58"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F</w:t>
      </w:r>
      <w:r w:rsidR="009F7D0E" w:rsidRPr="006A1489">
        <w:rPr>
          <w:rFonts w:ascii="Helvetica" w:hAnsi="Helvetica" w:cs="Helvetica"/>
          <w:sz w:val="18"/>
          <w:szCs w:val="18"/>
        </w:rPr>
        <w:t>-G</w:t>
      </w:r>
      <w:r w:rsidRPr="006A1489">
        <w:rPr>
          <w:rFonts w:ascii="Helvetica" w:hAnsi="Helvetica" w:cs="Helvetica"/>
          <w:sz w:val="18"/>
          <w:szCs w:val="18"/>
        </w:rPr>
        <w:t>.</w:t>
      </w:r>
      <w:r w:rsidR="00EB015E" w:rsidRPr="006A1489">
        <w:rPr>
          <w:rFonts w:ascii="Helvetica" w:hAnsi="Helvetica" w:cs="Helvetica"/>
          <w:sz w:val="18"/>
          <w:szCs w:val="18"/>
        </w:rPr>
        <w:t xml:space="preserve"> </w:t>
      </w:r>
      <w:r w:rsidRPr="006A1489">
        <w:rPr>
          <w:rFonts w:ascii="Helvetica" w:hAnsi="Helvetica" w:cs="Helvetica"/>
          <w:sz w:val="18"/>
          <w:szCs w:val="18"/>
        </w:rPr>
        <w:t xml:space="preserve">Analysis of CD52 surface protein expression using FACS. </w:t>
      </w:r>
    </w:p>
    <w:p w14:paraId="3908D7AB" w14:textId="23469723" w:rsidR="009F7D0E" w:rsidRPr="006A1489" w:rsidRDefault="009F7D0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620CF49" w14:textId="3F8CBF4B" w:rsidR="009F7D0E" w:rsidRPr="006A1489" w:rsidRDefault="009F7D0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F. </w:t>
      </w:r>
      <w:proofErr w:type="spellStart"/>
      <w:r w:rsidRPr="006A1489">
        <w:rPr>
          <w:rFonts w:ascii="Helvetica" w:hAnsi="Helvetica" w:cs="Helvetica"/>
          <w:sz w:val="18"/>
          <w:szCs w:val="18"/>
        </w:rPr>
        <w:t>Boxpot</w:t>
      </w:r>
      <w:proofErr w:type="spellEnd"/>
      <w:r w:rsidRPr="006A1489">
        <w:rPr>
          <w:rFonts w:ascii="Helvetica" w:hAnsi="Helvetica" w:cs="Helvetica"/>
          <w:sz w:val="18"/>
          <w:szCs w:val="18"/>
        </w:rPr>
        <w:t xml:space="preserve"> showing the percent of CD52+ Lin-CD34+CD38- cells.</w:t>
      </w:r>
    </w:p>
    <w:p w14:paraId="06352981" w14:textId="77777777" w:rsidR="009F7D0E" w:rsidRPr="006A1489" w:rsidRDefault="009F7D0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8B83D12" w14:textId="747C3534" w:rsidR="009F7D0E" w:rsidRPr="006A1489" w:rsidRDefault="009F7D0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 </w:t>
      </w:r>
      <w:proofErr w:type="spellStart"/>
      <w:r w:rsidRPr="006A1489">
        <w:rPr>
          <w:rFonts w:ascii="Helvetica" w:hAnsi="Helvetica" w:cs="Helvetica"/>
          <w:sz w:val="18"/>
          <w:szCs w:val="18"/>
        </w:rPr>
        <w:t>Violinplot</w:t>
      </w:r>
      <w:proofErr w:type="spellEnd"/>
      <w:r w:rsidRPr="006A1489">
        <w:rPr>
          <w:rFonts w:ascii="Helvetica" w:hAnsi="Helvetica" w:cs="Helvetica"/>
          <w:sz w:val="18"/>
          <w:szCs w:val="18"/>
        </w:rPr>
        <w:t xml:space="preserve"> showing the MFI of CD52 across subgroups. </w:t>
      </w:r>
    </w:p>
    <w:p w14:paraId="0DD7D0BD" w14:textId="53E256FA"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Cell surface expression of </w:t>
      </w:r>
      <w:r w:rsidR="00D42F58" w:rsidRPr="006A1489">
        <w:rPr>
          <w:rFonts w:ascii="Helvetica" w:hAnsi="Helvetica" w:cs="Helvetica"/>
          <w:sz w:val="18"/>
          <w:szCs w:val="18"/>
        </w:rPr>
        <w:t>CD52</w:t>
      </w:r>
      <w:r w:rsidRPr="006A1489">
        <w:rPr>
          <w:rFonts w:ascii="Helvetica" w:hAnsi="Helvetica" w:cs="Helvetica"/>
          <w:sz w:val="18"/>
          <w:szCs w:val="18"/>
        </w:rPr>
        <w:t xml:space="preserve"> </w:t>
      </w:r>
      <w:r w:rsidR="00D42F58" w:rsidRPr="006A1489">
        <w:rPr>
          <w:rFonts w:ascii="Helvetica" w:hAnsi="Helvetica" w:cs="Helvetica"/>
          <w:sz w:val="18"/>
          <w:szCs w:val="18"/>
        </w:rPr>
        <w:t>is</w:t>
      </w:r>
      <w:r w:rsidRPr="006A1489">
        <w:rPr>
          <w:rFonts w:ascii="Helvetica" w:hAnsi="Helvetica" w:cs="Helvetica"/>
          <w:sz w:val="18"/>
          <w:szCs w:val="18"/>
        </w:rPr>
        <w:t xml:space="preserve"> </w:t>
      </w:r>
      <w:r w:rsidR="00D42F58" w:rsidRPr="006A1489">
        <w:rPr>
          <w:rFonts w:ascii="Helvetica" w:hAnsi="Helvetica" w:cs="Helvetica"/>
          <w:sz w:val="18"/>
          <w:szCs w:val="18"/>
        </w:rPr>
        <w:t>upregulated in</w:t>
      </w:r>
      <w:r w:rsidRPr="006A1489">
        <w:rPr>
          <w:rFonts w:ascii="Helvetica" w:hAnsi="Helvetica" w:cs="Helvetica"/>
          <w:sz w:val="18"/>
          <w:szCs w:val="18"/>
        </w:rPr>
        <w:t xml:space="preserve"> </w:t>
      </w:r>
      <w:r w:rsidR="00D42F58" w:rsidRPr="006A1489">
        <w:rPr>
          <w:rFonts w:ascii="Helvetica" w:hAnsi="Helvetica" w:cs="Helvetica"/>
          <w:sz w:val="18"/>
          <w:szCs w:val="18"/>
        </w:rPr>
        <w:t xml:space="preserve">HM HSCs. </w:t>
      </w:r>
    </w:p>
    <w:p w14:paraId="09D448A9" w14:textId="74D79BD1" w:rsidR="00EB015E" w:rsidRPr="006A1489" w:rsidRDefault="00D42F58"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Confirmation of the intra-patient heterogeneity of CD52 surface expression, as seen at the transcriptional and methylation levels. </w:t>
      </w:r>
    </w:p>
    <w:p w14:paraId="3A3E1A4B" w14:textId="77777777" w:rsidR="00D42F58" w:rsidRPr="006A1489" w:rsidRDefault="00D42F58">
      <w:pPr>
        <w:rPr>
          <w:rFonts w:ascii="Helvetica" w:hAnsi="Helvetica" w:cs="Helvetica"/>
          <w:sz w:val="18"/>
          <w:szCs w:val="18"/>
        </w:rPr>
      </w:pPr>
      <w:r w:rsidRPr="006A1489">
        <w:rPr>
          <w:rFonts w:ascii="Helvetica" w:hAnsi="Helvetica" w:cs="Helvetica"/>
          <w:sz w:val="18"/>
          <w:szCs w:val="18"/>
        </w:rPr>
        <w:br w:type="page"/>
      </w:r>
    </w:p>
    <w:p w14:paraId="2FF443A0" w14:textId="266CE29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lastRenderedPageBreak/>
        <w:t>__</w:t>
      </w:r>
    </w:p>
    <w:p w14:paraId="48D32EDC"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7:</w:t>
      </w:r>
    </w:p>
    <w:p w14:paraId="68B990AD" w14:textId="50DF6C69"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 xml:space="preserve">An anti-CD52 treatment efficiently depletes </w:t>
      </w:r>
      <w:r w:rsidR="00770734" w:rsidRPr="006A1489">
        <w:rPr>
          <w:rFonts w:ascii="Helvetica" w:hAnsi="Helvetica" w:cs="Helvetica"/>
          <w:b/>
          <w:bCs/>
          <w:sz w:val="18"/>
          <w:szCs w:val="18"/>
        </w:rPr>
        <w:t>HM</w:t>
      </w:r>
      <w:r w:rsidRPr="006A1489">
        <w:rPr>
          <w:rFonts w:ascii="Helvetica" w:hAnsi="Helvetica" w:cs="Helvetica"/>
          <w:b/>
          <w:bCs/>
          <w:sz w:val="18"/>
          <w:szCs w:val="18"/>
        </w:rPr>
        <w:t xml:space="preserve"> LSCs and improves survival in a JMML PDX model</w:t>
      </w:r>
    </w:p>
    <w:p w14:paraId="31F02620"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7"/>
    </w:p>
    <w:p w14:paraId="64F354F7" w14:textId="0AB83574" w:rsidR="00EB015E" w:rsidRPr="006A1489" w:rsidRDefault="00CB3E8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EB015E" w:rsidRPr="006A1489">
        <w:rPr>
          <w:rFonts w:ascii="Helvetica" w:hAnsi="Helvetica" w:cs="Helvetica"/>
          <w:sz w:val="18"/>
          <w:szCs w:val="18"/>
        </w:rPr>
        <w:t xml:space="preserve"> Schematic </w:t>
      </w:r>
      <w:r w:rsidRPr="006A1489">
        <w:rPr>
          <w:rFonts w:ascii="Helvetica" w:hAnsi="Helvetica" w:cs="Helvetica"/>
          <w:sz w:val="18"/>
          <w:szCs w:val="18"/>
        </w:rPr>
        <w:t xml:space="preserve">of patient-derived xenograft (PDX) mouse experiments. The analysis of the primary transplants focuses on the immunophenotypic analysis of the composition of engrafted human cells. The analysis of the secondary transplants focuses on the survival analysis of secondary recipients following treatment of primary transplanted mice. </w:t>
      </w:r>
    </w:p>
    <w:p w14:paraId="62E6E691" w14:textId="77777777" w:rsidR="00CB3E8E" w:rsidRPr="006A1489" w:rsidRDefault="00CB3E8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1E4F267" w14:textId="7088FA95" w:rsidR="00EB015E" w:rsidRPr="006A1489" w:rsidRDefault="00CB3E8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B.</w:t>
      </w:r>
      <w:r w:rsidR="00EB015E" w:rsidRPr="006A1489">
        <w:rPr>
          <w:rFonts w:ascii="Helvetica" w:hAnsi="Helvetica" w:cs="Helvetica"/>
          <w:sz w:val="18"/>
          <w:szCs w:val="18"/>
        </w:rPr>
        <w:t xml:space="preserve"> </w:t>
      </w:r>
      <w:r w:rsidR="00065C73" w:rsidRPr="006A1489">
        <w:rPr>
          <w:rFonts w:ascii="Helvetica" w:hAnsi="Helvetica" w:cs="Helvetica"/>
          <w:sz w:val="18"/>
          <w:szCs w:val="18"/>
        </w:rPr>
        <w:t>Quantification of engrafted human CD45+ cells 4 weeks after treatment with anti-CD52 (light grey) or control (dark grey)</w:t>
      </w:r>
      <w:r w:rsidRPr="006A1489">
        <w:rPr>
          <w:rFonts w:ascii="Helvetica" w:hAnsi="Helvetica" w:cs="Helvetica"/>
          <w:sz w:val="18"/>
          <w:szCs w:val="18"/>
        </w:rPr>
        <w:t xml:space="preserve"> after primary transplantation</w:t>
      </w:r>
      <w:r w:rsidR="00065C73" w:rsidRPr="006A1489">
        <w:rPr>
          <w:rFonts w:ascii="Helvetica" w:hAnsi="Helvetica" w:cs="Helvetica"/>
          <w:sz w:val="18"/>
          <w:szCs w:val="18"/>
        </w:rPr>
        <w:t xml:space="preserve"> in four tissues (bone </w:t>
      </w:r>
      <w:proofErr w:type="spellStart"/>
      <w:r w:rsidR="00065C73" w:rsidRPr="006A1489">
        <w:rPr>
          <w:rFonts w:ascii="Helvetica" w:hAnsi="Helvetica" w:cs="Helvetica"/>
          <w:sz w:val="18"/>
          <w:szCs w:val="18"/>
        </w:rPr>
        <w:t>marro</w:t>
      </w:r>
      <w:proofErr w:type="spellEnd"/>
      <w:r w:rsidR="00065C73" w:rsidRPr="006A1489">
        <w:rPr>
          <w:rFonts w:ascii="Helvetica" w:hAnsi="Helvetica" w:cs="Helvetica"/>
          <w:sz w:val="18"/>
          <w:szCs w:val="18"/>
        </w:rPr>
        <w:t xml:space="preserve">, spleen, liver, and lung). </w:t>
      </w:r>
    </w:p>
    <w:p w14:paraId="157DD840" w14:textId="29AD98CD" w:rsidR="00994FFF" w:rsidRPr="006A1489" w:rsidRDefault="00065C73"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anti-CD52 treatment efficiently depletes JMML cells. </w:t>
      </w:r>
    </w:p>
    <w:p w14:paraId="41A7FC40" w14:textId="62DA2EC1" w:rsidR="00065C73" w:rsidRPr="006A1489" w:rsidRDefault="00065C73"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3892727" w14:textId="36F7D43C" w:rsidR="00065C73" w:rsidRPr="006A1489" w:rsidRDefault="00065C73" w:rsidP="00065C7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C. FACS analysis of primary transplanted PDX mice with an antibody panel specific for HSPCs, including CD52. </w:t>
      </w:r>
    </w:p>
    <w:p w14:paraId="62E77B63" w14:textId="00A3E1AA" w:rsidR="00065C73" w:rsidRPr="006A1489" w:rsidRDefault="00065C73" w:rsidP="00065C7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All kind of HSPCs including HSCs, MPPs, LMPPs, CMPs, and GMPs are efficiently depleted upon treatment. </w:t>
      </w:r>
    </w:p>
    <w:p w14:paraId="2A14EA29" w14:textId="68F65D6D" w:rsidR="00065C73" w:rsidRPr="006A1489" w:rsidRDefault="00065C73" w:rsidP="00065C7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904B36" w:rsidRPr="006A1489">
        <w:rPr>
          <w:rFonts w:ascii="Helvetica" w:hAnsi="Helvetica" w:cs="Helvetica"/>
          <w:sz w:val="18"/>
          <w:szCs w:val="18"/>
        </w:rPr>
        <w:t xml:space="preserve">CD52+ cells are efficiently depleted, including HSPCs. </w:t>
      </w:r>
    </w:p>
    <w:p w14:paraId="67409460" w14:textId="77777777" w:rsidR="00065C73" w:rsidRPr="006A1489" w:rsidRDefault="00065C73"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7DDC354" w14:textId="2E4B11E7" w:rsidR="00994FFF" w:rsidRPr="006A1489" w:rsidRDefault="004062B1"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D</w:t>
      </w:r>
      <w:r w:rsidR="00994FFF" w:rsidRPr="006A1489">
        <w:rPr>
          <w:rFonts w:ascii="Helvetica" w:hAnsi="Helvetica" w:cs="Helvetica"/>
          <w:sz w:val="18"/>
          <w:szCs w:val="18"/>
        </w:rPr>
        <w:t xml:space="preserve">. FACS analysis of primary transplanted PDX mice with an antibody panel specific for neutrophils, erythrocytes, and lymphocytes. </w:t>
      </w:r>
    </w:p>
    <w:p w14:paraId="319B2A35" w14:textId="77777777" w:rsidR="00994FFF" w:rsidRPr="006A1489" w:rsidRDefault="00994FFF"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Hematopoietic cells of all major lineages are depleted upon treatment, including neutrophil granulocytes, erythrocytes, B and T cells. </w:t>
      </w:r>
    </w:p>
    <w:p w14:paraId="28AF120A" w14:textId="77777777" w:rsidR="00994FFF" w:rsidRPr="006A1489" w:rsidRDefault="00994FFF" w:rsidP="00994FF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This affects all tissues, here only shown for spleen. </w:t>
      </w:r>
    </w:p>
    <w:p w14:paraId="6E8986D5" w14:textId="2D067CE3" w:rsidR="00CB3E8E" w:rsidRPr="006A1489" w:rsidRDefault="00CB3E8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CF1CC55" w14:textId="7A1C7D51" w:rsidR="00CB3E8E" w:rsidRPr="006A1489" w:rsidRDefault="004062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E</w:t>
      </w:r>
      <w:r w:rsidR="00CB3E8E" w:rsidRPr="006A1489">
        <w:rPr>
          <w:rFonts w:ascii="Helvetica" w:hAnsi="Helvetica" w:cs="Helvetica"/>
          <w:sz w:val="18"/>
          <w:szCs w:val="18"/>
        </w:rPr>
        <w:t xml:space="preserve">. </w:t>
      </w:r>
      <w:r w:rsidR="006D790C" w:rsidRPr="006A1489">
        <w:rPr>
          <w:rFonts w:ascii="Helvetica" w:hAnsi="Helvetica" w:cs="Helvetica"/>
          <w:sz w:val="18"/>
          <w:szCs w:val="18"/>
        </w:rPr>
        <w:t>FACS analysis of primary transplanted PDX mice with an antibody panel specific for HSPCs and myeloid cells.</w:t>
      </w:r>
    </w:p>
    <w:p w14:paraId="3A39DF82" w14:textId="3E3E148E" w:rsidR="006D790C" w:rsidRPr="006A1489" w:rsidRDefault="006D790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4A09A8" w:rsidRPr="006A1489">
        <w:rPr>
          <w:rFonts w:ascii="Helvetica" w:hAnsi="Helvetica" w:cs="Helvetica"/>
          <w:sz w:val="18"/>
          <w:szCs w:val="18"/>
        </w:rPr>
        <w:t>Various</w:t>
      </w:r>
      <w:r w:rsidRPr="006A1489">
        <w:rPr>
          <w:rFonts w:ascii="Helvetica" w:hAnsi="Helvetica" w:cs="Helvetica"/>
          <w:sz w:val="18"/>
          <w:szCs w:val="18"/>
        </w:rPr>
        <w:t xml:space="preserve"> kind</w:t>
      </w:r>
      <w:r w:rsidR="004A09A8" w:rsidRPr="006A1489">
        <w:rPr>
          <w:rFonts w:ascii="Helvetica" w:hAnsi="Helvetica" w:cs="Helvetica"/>
          <w:sz w:val="18"/>
          <w:szCs w:val="18"/>
        </w:rPr>
        <w:t>s</w:t>
      </w:r>
      <w:r w:rsidRPr="006A1489">
        <w:rPr>
          <w:rFonts w:ascii="Helvetica" w:hAnsi="Helvetica" w:cs="Helvetica"/>
          <w:sz w:val="18"/>
          <w:szCs w:val="18"/>
        </w:rPr>
        <w:t xml:space="preserve"> of myeloid subpopulations are depleted upon treatment</w:t>
      </w:r>
      <w:r w:rsidR="00B7529A" w:rsidRPr="006A1489">
        <w:rPr>
          <w:rFonts w:ascii="Helvetica" w:hAnsi="Helvetica" w:cs="Helvetica"/>
          <w:sz w:val="18"/>
          <w:szCs w:val="18"/>
        </w:rPr>
        <w:t xml:space="preserve">, including maturing neutrophils, monocytes, and blasts. </w:t>
      </w:r>
    </w:p>
    <w:p w14:paraId="331A4F40" w14:textId="675DAA2F" w:rsidR="006D790C" w:rsidRPr="006A1489" w:rsidRDefault="006D790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HSPCs are depleted upon treatment. </w:t>
      </w:r>
    </w:p>
    <w:p w14:paraId="0F56ACC3" w14:textId="7B38D58C" w:rsidR="006D790C" w:rsidRPr="006A1489" w:rsidRDefault="006D790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This affects all tissues, here only shown for bone marrow. </w:t>
      </w:r>
    </w:p>
    <w:p w14:paraId="6A241338" w14:textId="05022AA8" w:rsidR="00A42F09" w:rsidRPr="006A1489" w:rsidRDefault="00A42F0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D508908" w14:textId="3F95E072" w:rsidR="00A42F09" w:rsidRPr="006A1489" w:rsidRDefault="00A42F0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&gt;&gt; High specificity to deplete CD52+ cells. </w:t>
      </w:r>
    </w:p>
    <w:p w14:paraId="11C1EF25" w14:textId="0ED99C5E" w:rsidR="00A42F09" w:rsidRPr="006A1489" w:rsidRDefault="00A42F09"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&gt;&gt; High efficacy to virtually deplete the entire malignant hematopoietic system. </w:t>
      </w:r>
      <w:commentRangeEnd w:id="37"/>
      <w:r w:rsidR="00505734">
        <w:rPr>
          <w:rStyle w:val="CommentReference"/>
        </w:rPr>
        <w:commentReference w:id="37"/>
      </w:r>
    </w:p>
    <w:p w14:paraId="0F1B3D3C" w14:textId="3DB96F2B" w:rsidR="006D790C" w:rsidRPr="006A1489" w:rsidRDefault="006D790C"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8"/>
    </w:p>
    <w:p w14:paraId="0DEAA20F" w14:textId="4F900236" w:rsidR="004A24CE"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F. Representative FACs plot showing CD52+ values of human CD45+ JMML cells with (Alemtuzumab) and without (Control) anti-CD52 treatment. </w:t>
      </w:r>
    </w:p>
    <w:p w14:paraId="62B1C42E" w14:textId="49C581EA" w:rsidR="004A24CE"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Efficient depletion of CD52 + cells. </w:t>
      </w:r>
    </w:p>
    <w:p w14:paraId="0863E793" w14:textId="77777777" w:rsidR="004A24CE"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Heterogeneity of CD52 expression per mouse, in line with the observed patterns on the transcriptional and methylation level of patient-specific HSPCs.</w:t>
      </w:r>
      <w:commentRangeEnd w:id="38"/>
      <w:r w:rsidR="00505734">
        <w:rPr>
          <w:rStyle w:val="CommentReference"/>
        </w:rPr>
        <w:commentReference w:id="38"/>
      </w:r>
    </w:p>
    <w:p w14:paraId="3915CA18" w14:textId="3579454A" w:rsidR="004A24CE"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 </w:t>
      </w:r>
    </w:p>
    <w:p w14:paraId="668600E5" w14:textId="37A12FF4" w:rsidR="00EB015E"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w:t>
      </w:r>
      <w:r w:rsidR="00AA06E0" w:rsidRPr="006A1489">
        <w:rPr>
          <w:rFonts w:ascii="Helvetica" w:hAnsi="Helvetica" w:cs="Helvetica"/>
          <w:sz w:val="18"/>
          <w:szCs w:val="18"/>
        </w:rPr>
        <w:t>.</w:t>
      </w:r>
      <w:r w:rsidR="00EB015E" w:rsidRPr="006A1489">
        <w:rPr>
          <w:rFonts w:ascii="Helvetica" w:hAnsi="Helvetica" w:cs="Helvetica"/>
          <w:sz w:val="18"/>
          <w:szCs w:val="18"/>
        </w:rPr>
        <w:t xml:space="preserve"> </w:t>
      </w:r>
      <w:r w:rsidR="00AA06E0" w:rsidRPr="006A1489">
        <w:rPr>
          <w:rFonts w:ascii="Helvetica" w:hAnsi="Helvetica" w:cs="Helvetica"/>
          <w:sz w:val="18"/>
          <w:szCs w:val="18"/>
        </w:rPr>
        <w:t xml:space="preserve">Kaplan-Meyer curve summarizing the survival rate of secondary transplanted PDX. </w:t>
      </w:r>
    </w:p>
    <w:p w14:paraId="38BD841A" w14:textId="6A29F1BE" w:rsidR="00AA06E0"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3479E4" w:rsidRPr="006A1489">
        <w:rPr>
          <w:rFonts w:ascii="Helvetica" w:hAnsi="Helvetica" w:cs="Helvetica"/>
          <w:sz w:val="18"/>
          <w:szCs w:val="18"/>
        </w:rPr>
        <w:t xml:space="preserve">Anti-CD52 treatment results in an improved survival for recipient mice. </w:t>
      </w:r>
    </w:p>
    <w:p w14:paraId="662BF391" w14:textId="3F2BF0F2" w:rsidR="00E84304" w:rsidRPr="006A1489" w:rsidRDefault="00E8430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3C743A4" w14:textId="6AEDAEE4" w:rsidR="00E84304" w:rsidRPr="006A1489" w:rsidRDefault="004A24C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H</w:t>
      </w:r>
      <w:r w:rsidR="00E84304" w:rsidRPr="006A1489">
        <w:rPr>
          <w:rFonts w:ascii="Helvetica" w:hAnsi="Helvetica" w:cs="Helvetica"/>
          <w:sz w:val="18"/>
          <w:szCs w:val="18"/>
        </w:rPr>
        <w:t>. Engraftment of human CD45+ cells with and without Alemtuzumab treatment…</w:t>
      </w:r>
    </w:p>
    <w:p w14:paraId="2C0A514C" w14:textId="59D0947B" w:rsidR="00E84304" w:rsidRPr="006A1489" w:rsidRDefault="00E8430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t>
      </w:r>
    </w:p>
    <w:p w14:paraId="268D3592" w14:textId="77777777" w:rsidR="003479E4" w:rsidRPr="006A1489" w:rsidRDefault="003479E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B524659" w14:textId="5E77E5F3"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w:t>
      </w:r>
      <w:r w:rsidR="00AA06E0" w:rsidRPr="006A1489">
        <w:rPr>
          <w:rFonts w:ascii="Helvetica" w:hAnsi="Helvetica" w:cs="Helvetica"/>
          <w:sz w:val="18"/>
          <w:szCs w:val="18"/>
        </w:rPr>
        <w:t>&gt;</w:t>
      </w:r>
      <w:r w:rsidRPr="006A1489">
        <w:rPr>
          <w:rFonts w:ascii="Helvetica" w:hAnsi="Helvetica" w:cs="Helvetica"/>
          <w:sz w:val="18"/>
          <w:szCs w:val="18"/>
        </w:rPr>
        <w:t xml:space="preserve"> CD52 is a functionally relevant factor in JMML pathogenesis</w:t>
      </w:r>
    </w:p>
    <w:p w14:paraId="5028AF23"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3D3AD0D"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6A1489">
        <w:rPr>
          <w:rFonts w:ascii="Helvetica" w:hAnsi="Helvetica" w:cs="Helvetica"/>
          <w:color w:val="C00000"/>
          <w:sz w:val="18"/>
          <w:szCs w:val="18"/>
        </w:rPr>
        <w:t>ToDo:</w:t>
      </w:r>
    </w:p>
    <w:p w14:paraId="2AA2B5AC" w14:textId="0A9D90FF"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6A1489">
        <w:rPr>
          <w:rFonts w:ascii="Helvetica" w:hAnsi="Helvetica" w:cs="Helvetica"/>
          <w:color w:val="C00000"/>
          <w:sz w:val="18"/>
          <w:szCs w:val="18"/>
        </w:rPr>
        <w:t xml:space="preserve">- </w:t>
      </w:r>
      <w:r w:rsidR="006B1452" w:rsidRPr="006A1489">
        <w:rPr>
          <w:rFonts w:ascii="Helvetica" w:hAnsi="Helvetica" w:cs="Helvetica"/>
          <w:color w:val="C00000"/>
          <w:sz w:val="18"/>
          <w:szCs w:val="18"/>
        </w:rPr>
        <w:t xml:space="preserve">JMML </w:t>
      </w:r>
      <w:r w:rsidRPr="006A1489">
        <w:rPr>
          <w:rFonts w:ascii="Helvetica" w:hAnsi="Helvetica" w:cs="Helvetica"/>
          <w:color w:val="C00000"/>
          <w:sz w:val="18"/>
          <w:szCs w:val="18"/>
        </w:rPr>
        <w:t xml:space="preserve">LSC panel FACS data of </w:t>
      </w:r>
      <w:proofErr w:type="spellStart"/>
      <w:r w:rsidRPr="006A1489">
        <w:rPr>
          <w:rFonts w:ascii="Helvetica" w:hAnsi="Helvetica" w:cs="Helvetica"/>
          <w:color w:val="C00000"/>
          <w:sz w:val="18"/>
          <w:szCs w:val="18"/>
        </w:rPr>
        <w:t>Xenos</w:t>
      </w:r>
      <w:proofErr w:type="spellEnd"/>
      <w:r w:rsidR="006B1452" w:rsidRPr="006A1489">
        <w:rPr>
          <w:rFonts w:ascii="Helvetica" w:hAnsi="Helvetica" w:cs="Helvetica"/>
          <w:color w:val="C00000"/>
          <w:sz w:val="18"/>
          <w:szCs w:val="18"/>
        </w:rPr>
        <w:t xml:space="preserve"> (</w:t>
      </w:r>
      <w:proofErr w:type="spellStart"/>
      <w:r w:rsidR="006B1452" w:rsidRPr="006A1489">
        <w:rPr>
          <w:rFonts w:ascii="Helvetica" w:hAnsi="Helvetica" w:cs="Helvetica"/>
          <w:color w:val="C00000"/>
          <w:sz w:val="18"/>
          <w:szCs w:val="18"/>
        </w:rPr>
        <w:t>Erlacher</w:t>
      </w:r>
      <w:proofErr w:type="spellEnd"/>
      <w:r w:rsidR="006B1452" w:rsidRPr="006A1489">
        <w:rPr>
          <w:rFonts w:ascii="Helvetica" w:hAnsi="Helvetica" w:cs="Helvetica"/>
          <w:color w:val="C00000"/>
          <w:sz w:val="18"/>
          <w:szCs w:val="18"/>
        </w:rPr>
        <w:t xml:space="preserve">) </w:t>
      </w:r>
    </w:p>
    <w:p w14:paraId="4716E20E" w14:textId="0EE46A70" w:rsidR="006B1452" w:rsidRPr="006A1489" w:rsidRDefault="006B1452"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6A1489">
        <w:rPr>
          <w:rFonts w:ascii="Helvetica" w:hAnsi="Helvetica" w:cs="Helvetica"/>
          <w:color w:val="C00000"/>
          <w:sz w:val="18"/>
          <w:szCs w:val="18"/>
        </w:rPr>
        <w:t>- Repeat primary transplantations for overall 2 patients and up to 10 mice each (</w:t>
      </w:r>
      <w:proofErr w:type="spellStart"/>
      <w:r w:rsidRPr="006A1489">
        <w:rPr>
          <w:rFonts w:ascii="Helvetica" w:hAnsi="Helvetica" w:cs="Helvetica"/>
          <w:color w:val="C00000"/>
          <w:sz w:val="18"/>
          <w:szCs w:val="18"/>
        </w:rPr>
        <w:t>Erlacher</w:t>
      </w:r>
      <w:proofErr w:type="spellEnd"/>
      <w:r w:rsidRPr="006A1489">
        <w:rPr>
          <w:rFonts w:ascii="Helvetica" w:hAnsi="Helvetica" w:cs="Helvetica"/>
          <w:color w:val="C00000"/>
          <w:sz w:val="18"/>
          <w:szCs w:val="18"/>
        </w:rPr>
        <w:t xml:space="preserve">) </w:t>
      </w:r>
    </w:p>
    <w:p w14:paraId="390D2F36" w14:textId="49D8ECEE" w:rsidR="00164C52" w:rsidRPr="006A1489" w:rsidRDefault="006B1452" w:rsidP="00164C5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color w:val="C00000"/>
          <w:sz w:val="18"/>
          <w:szCs w:val="18"/>
        </w:rPr>
        <w:t>- Repeat secondary transplantations for overall 2 patients and up to 10 mice each (</w:t>
      </w:r>
      <w:proofErr w:type="spellStart"/>
      <w:r w:rsidRPr="006A1489">
        <w:rPr>
          <w:rFonts w:ascii="Helvetica" w:hAnsi="Helvetica" w:cs="Helvetica"/>
          <w:color w:val="C00000"/>
          <w:sz w:val="18"/>
          <w:szCs w:val="18"/>
        </w:rPr>
        <w:t>Erlacher</w:t>
      </w:r>
      <w:proofErr w:type="spellEnd"/>
      <w:r w:rsidRPr="006A1489">
        <w:rPr>
          <w:rFonts w:ascii="Helvetica" w:hAnsi="Helvetica" w:cs="Helvetica"/>
          <w:color w:val="C00000"/>
          <w:sz w:val="18"/>
          <w:szCs w:val="18"/>
        </w:rPr>
        <w:t>)</w:t>
      </w:r>
      <w:r w:rsidR="00164C52" w:rsidRPr="006A1489">
        <w:rPr>
          <w:rFonts w:ascii="Helvetica" w:hAnsi="Helvetica" w:cs="Helvetica"/>
          <w:sz w:val="18"/>
          <w:szCs w:val="18"/>
        </w:rPr>
        <w:br w:type="page"/>
      </w:r>
    </w:p>
    <w:p w14:paraId="5756C96E" w14:textId="2CEDC78D"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commentRangeStart w:id="39"/>
      <w:r w:rsidRPr="006A1489">
        <w:rPr>
          <w:rFonts w:ascii="Helvetica" w:hAnsi="Helvetica" w:cs="Helvetica"/>
          <w:sz w:val="18"/>
          <w:szCs w:val="18"/>
        </w:rPr>
        <w:lastRenderedPageBreak/>
        <w:t>__</w:t>
      </w:r>
    </w:p>
    <w:p w14:paraId="377A5302"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Aspect 8:</w:t>
      </w:r>
    </w:p>
    <w:p w14:paraId="6ACF4998"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b/>
          <w:bCs/>
          <w:sz w:val="18"/>
          <w:szCs w:val="18"/>
        </w:rPr>
        <w:t>A native single-cell multi-omics analysis reveals CD52 as a marker of high-risk leukemia stem cells</w:t>
      </w:r>
    </w:p>
    <w:p w14:paraId="2D472C34" w14:textId="26DF550F"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0CEF1BF" w14:textId="3DE523FE" w:rsidR="005B4934" w:rsidRPr="006A1489" w:rsidRDefault="005B493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7761C4" w:rsidRPr="006A1489">
        <w:rPr>
          <w:rFonts w:ascii="Helvetica" w:hAnsi="Helvetica" w:cs="Helvetica"/>
          <w:sz w:val="18"/>
          <w:szCs w:val="18"/>
        </w:rPr>
        <w:t>F</w:t>
      </w:r>
      <w:r w:rsidRPr="006A1489">
        <w:rPr>
          <w:rFonts w:ascii="Helvetica" w:hAnsi="Helvetica" w:cs="Helvetica"/>
          <w:sz w:val="18"/>
          <w:szCs w:val="18"/>
        </w:rPr>
        <w:t xml:space="preserve">. Multi-omics analysis applying our </w:t>
      </w:r>
      <w:proofErr w:type="spellStart"/>
      <w:r w:rsidRPr="006A1489">
        <w:rPr>
          <w:rFonts w:ascii="Helvetica" w:hAnsi="Helvetica" w:cs="Helvetica"/>
          <w:sz w:val="18"/>
          <w:szCs w:val="18"/>
        </w:rPr>
        <w:t>scIGMT-seq</w:t>
      </w:r>
      <w:proofErr w:type="spellEnd"/>
      <w:r w:rsidRPr="006A1489">
        <w:rPr>
          <w:rFonts w:ascii="Helvetica" w:hAnsi="Helvetica" w:cs="Helvetica"/>
          <w:sz w:val="18"/>
          <w:szCs w:val="18"/>
        </w:rPr>
        <w:t xml:space="preserve"> framework to integrate immunophenotypes, genotypes, methylomes, and transcriptomes per single cell.</w:t>
      </w:r>
    </w:p>
    <w:p w14:paraId="29ED1C15" w14:textId="77777777" w:rsidR="005B4934" w:rsidRPr="006A1489" w:rsidRDefault="005B4934"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D2E2359" w14:textId="7800D2A9" w:rsidR="001E2727" w:rsidRPr="006A1489" w:rsidRDefault="00CD600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A</w:t>
      </w:r>
      <w:r w:rsidR="001E2727" w:rsidRPr="006A1489">
        <w:rPr>
          <w:rFonts w:ascii="Helvetica" w:hAnsi="Helvetica" w:cs="Helvetica"/>
          <w:sz w:val="18"/>
          <w:szCs w:val="18"/>
        </w:rPr>
        <w:t>.</w:t>
      </w:r>
      <w:r w:rsidR="00EB015E" w:rsidRPr="006A1489">
        <w:rPr>
          <w:rFonts w:ascii="Helvetica" w:hAnsi="Helvetica" w:cs="Helvetica"/>
          <w:sz w:val="18"/>
          <w:szCs w:val="18"/>
        </w:rPr>
        <w:t xml:space="preserve"> </w:t>
      </w:r>
      <w:proofErr w:type="spellStart"/>
      <w:r w:rsidR="001E2727" w:rsidRPr="006A1489">
        <w:rPr>
          <w:rFonts w:ascii="Helvetica" w:hAnsi="Helvetica" w:cs="Helvetica"/>
          <w:sz w:val="18"/>
          <w:szCs w:val="18"/>
        </w:rPr>
        <w:t>tSNE</w:t>
      </w:r>
      <w:proofErr w:type="spellEnd"/>
      <w:r w:rsidR="001E2727" w:rsidRPr="006A1489">
        <w:rPr>
          <w:rFonts w:ascii="Helvetica" w:hAnsi="Helvetica" w:cs="Helvetica"/>
          <w:sz w:val="18"/>
          <w:szCs w:val="18"/>
        </w:rPr>
        <w:t xml:space="preserve"> of the multi-omics factor analysis (</w:t>
      </w:r>
      <w:proofErr w:type="spellStart"/>
      <w:r w:rsidR="00EB015E" w:rsidRPr="006A1489">
        <w:rPr>
          <w:rFonts w:ascii="Helvetica" w:hAnsi="Helvetica" w:cs="Helvetica"/>
          <w:sz w:val="18"/>
          <w:szCs w:val="18"/>
        </w:rPr>
        <w:t>Mofa</w:t>
      </w:r>
      <w:proofErr w:type="spellEnd"/>
      <w:r w:rsidR="001E2727" w:rsidRPr="006A1489">
        <w:rPr>
          <w:rFonts w:ascii="Helvetica" w:hAnsi="Helvetica" w:cs="Helvetica"/>
          <w:sz w:val="18"/>
          <w:szCs w:val="18"/>
        </w:rPr>
        <w:t xml:space="preserve">) of </w:t>
      </w:r>
      <w:proofErr w:type="spellStart"/>
      <w:r w:rsidR="001E2727" w:rsidRPr="006A1489">
        <w:rPr>
          <w:rFonts w:ascii="Helvetica" w:hAnsi="Helvetica" w:cs="Helvetica"/>
          <w:sz w:val="18"/>
          <w:szCs w:val="18"/>
        </w:rPr>
        <w:t>scIGMT-seq</w:t>
      </w:r>
      <w:proofErr w:type="spellEnd"/>
      <w:r w:rsidR="001E2727" w:rsidRPr="006A1489">
        <w:rPr>
          <w:rFonts w:ascii="Helvetica" w:hAnsi="Helvetica" w:cs="Helvetica"/>
          <w:sz w:val="18"/>
          <w:szCs w:val="18"/>
        </w:rPr>
        <w:t xml:space="preserve"> data</w:t>
      </w:r>
      <w:r w:rsidR="00EB015E" w:rsidRPr="006A1489">
        <w:rPr>
          <w:rFonts w:ascii="Helvetica" w:hAnsi="Helvetica" w:cs="Helvetica"/>
          <w:sz w:val="18"/>
          <w:szCs w:val="18"/>
        </w:rPr>
        <w:t xml:space="preserve"> </w:t>
      </w:r>
      <w:r w:rsidR="001E2727" w:rsidRPr="006A1489">
        <w:rPr>
          <w:rFonts w:ascii="Helvetica" w:hAnsi="Helvetica" w:cs="Helvetica"/>
          <w:sz w:val="18"/>
          <w:szCs w:val="18"/>
        </w:rPr>
        <w:t>from JMML HSPCs.</w:t>
      </w:r>
    </w:p>
    <w:p w14:paraId="1AFF4AC4" w14:textId="63E70672" w:rsidR="001E2727"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1E2727" w:rsidRPr="006A1489">
        <w:rPr>
          <w:rFonts w:ascii="Helvetica" w:hAnsi="Helvetica" w:cs="Helvetica"/>
          <w:sz w:val="18"/>
          <w:szCs w:val="18"/>
        </w:rPr>
        <w:t>The HSPC compartment</w:t>
      </w:r>
      <w:r w:rsidR="00D007BF" w:rsidRPr="006A1489">
        <w:rPr>
          <w:rFonts w:ascii="Helvetica" w:hAnsi="Helvetica" w:cs="Helvetica"/>
          <w:sz w:val="18"/>
          <w:szCs w:val="18"/>
        </w:rPr>
        <w:t>s</w:t>
      </w:r>
      <w:r w:rsidR="001E2727" w:rsidRPr="006A1489">
        <w:rPr>
          <w:rFonts w:ascii="Helvetica" w:hAnsi="Helvetica" w:cs="Helvetica"/>
          <w:sz w:val="18"/>
          <w:szCs w:val="18"/>
        </w:rPr>
        <w:t xml:space="preserve"> of HM and IM patients contain two different subpopulations – HML</w:t>
      </w:r>
      <w:r w:rsidR="005B4934" w:rsidRPr="006A1489">
        <w:rPr>
          <w:rFonts w:ascii="Helvetica" w:hAnsi="Helvetica" w:cs="Helvetica"/>
          <w:sz w:val="18"/>
          <w:szCs w:val="18"/>
        </w:rPr>
        <w:t xml:space="preserve"> or IML cells, </w:t>
      </w:r>
      <w:proofErr w:type="spellStart"/>
      <w:r w:rsidR="00D007BF" w:rsidRPr="006A1489">
        <w:rPr>
          <w:rFonts w:ascii="Helvetica" w:hAnsi="Helvetica" w:cs="Helvetica"/>
          <w:sz w:val="18"/>
          <w:szCs w:val="18"/>
        </w:rPr>
        <w:t>rspectively</w:t>
      </w:r>
      <w:proofErr w:type="spellEnd"/>
      <w:r w:rsidR="005B4934" w:rsidRPr="006A1489">
        <w:rPr>
          <w:rFonts w:ascii="Helvetica" w:hAnsi="Helvetica" w:cs="Helvetica"/>
          <w:sz w:val="18"/>
          <w:szCs w:val="18"/>
        </w:rPr>
        <w:t>,</w:t>
      </w:r>
      <w:r w:rsidR="001E2727" w:rsidRPr="006A1489">
        <w:rPr>
          <w:rFonts w:ascii="Helvetica" w:hAnsi="Helvetica" w:cs="Helvetica"/>
          <w:sz w:val="18"/>
          <w:szCs w:val="18"/>
        </w:rPr>
        <w:t xml:space="preserve"> and LML cells.</w:t>
      </w:r>
    </w:p>
    <w:p w14:paraId="7B603D30" w14:textId="29975EFD" w:rsidR="001B2B7A" w:rsidRPr="006A1489" w:rsidRDefault="001B2B7A" w:rsidP="001B2B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BB20BA1" w14:textId="345F52C4" w:rsidR="00172E80" w:rsidRPr="006A1489" w:rsidRDefault="00172E80" w:rsidP="00172E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B. </w:t>
      </w:r>
      <w:proofErr w:type="spellStart"/>
      <w:r w:rsidRPr="006A1489">
        <w:rPr>
          <w:rFonts w:ascii="Helvetica" w:hAnsi="Helvetica" w:cs="Helvetica"/>
          <w:sz w:val="18"/>
          <w:szCs w:val="18"/>
        </w:rPr>
        <w:t>tSNE</w:t>
      </w:r>
      <w:proofErr w:type="spellEnd"/>
      <w:r w:rsidRPr="006A1489">
        <w:rPr>
          <w:rFonts w:ascii="Helvetica" w:hAnsi="Helvetica" w:cs="Helvetica"/>
          <w:sz w:val="18"/>
          <w:szCs w:val="18"/>
        </w:rPr>
        <w:t xml:space="preserve"> of the multi-omics factor analysis (</w:t>
      </w:r>
      <w:proofErr w:type="spellStart"/>
      <w:r w:rsidRPr="006A1489">
        <w:rPr>
          <w:rFonts w:ascii="Helvetica" w:hAnsi="Helvetica" w:cs="Helvetica"/>
          <w:sz w:val="18"/>
          <w:szCs w:val="18"/>
        </w:rPr>
        <w:t>Mofa</w:t>
      </w:r>
      <w:proofErr w:type="spellEnd"/>
      <w:r w:rsidRPr="006A1489">
        <w:rPr>
          <w:rFonts w:ascii="Helvetica" w:hAnsi="Helvetica" w:cs="Helvetica"/>
          <w:sz w:val="18"/>
          <w:szCs w:val="18"/>
        </w:rPr>
        <w:t xml:space="preserve">) of </w:t>
      </w:r>
      <w:proofErr w:type="spellStart"/>
      <w:r w:rsidRPr="006A1489">
        <w:rPr>
          <w:rFonts w:ascii="Helvetica" w:hAnsi="Helvetica" w:cs="Helvetica"/>
          <w:sz w:val="18"/>
          <w:szCs w:val="18"/>
        </w:rPr>
        <w:t>scIGMT-seq</w:t>
      </w:r>
      <w:proofErr w:type="spellEnd"/>
      <w:r w:rsidRPr="006A1489">
        <w:rPr>
          <w:rFonts w:ascii="Helvetica" w:hAnsi="Helvetica" w:cs="Helvetica"/>
          <w:sz w:val="18"/>
          <w:szCs w:val="18"/>
        </w:rPr>
        <w:t xml:space="preserve"> data from JMML HSPCs with projected DNA methylation programs. </w:t>
      </w:r>
    </w:p>
    <w:p w14:paraId="4874DA88" w14:textId="77777777" w:rsidR="00172E80" w:rsidRPr="006A1489" w:rsidRDefault="00172E80" w:rsidP="00172E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LML cells mimic LM cells on the single-cell methylation layer. </w:t>
      </w:r>
    </w:p>
    <w:p w14:paraId="2F23CE67" w14:textId="77777777" w:rsidR="00172E80" w:rsidRPr="006A1489" w:rsidRDefault="00172E80" w:rsidP="001B2B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11C0CC15" w14:textId="686AE39E" w:rsidR="001B2B7A" w:rsidRPr="006A1489" w:rsidRDefault="00172E80" w:rsidP="001B2B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C</w:t>
      </w:r>
      <w:r w:rsidR="001B2B7A" w:rsidRPr="006A1489">
        <w:rPr>
          <w:rFonts w:ascii="Helvetica" w:hAnsi="Helvetica" w:cs="Helvetica"/>
          <w:sz w:val="18"/>
          <w:szCs w:val="18"/>
        </w:rPr>
        <w:t xml:space="preserve">. Heatmap </w:t>
      </w:r>
      <w:r w:rsidR="00D007BF" w:rsidRPr="006A1489">
        <w:rPr>
          <w:rFonts w:ascii="Helvetica" w:hAnsi="Helvetica" w:cs="Helvetica"/>
          <w:sz w:val="18"/>
          <w:szCs w:val="18"/>
        </w:rPr>
        <w:t xml:space="preserve">to compare bulk with single-cell methylation data as </w:t>
      </w:r>
      <w:proofErr w:type="spellStart"/>
      <w:r w:rsidR="00D007BF" w:rsidRPr="006A1489">
        <w:rPr>
          <w:rFonts w:ascii="Helvetica" w:hAnsi="Helvetica" w:cs="Helvetica"/>
          <w:sz w:val="18"/>
          <w:szCs w:val="18"/>
        </w:rPr>
        <w:t>pseudobulks</w:t>
      </w:r>
      <w:proofErr w:type="spellEnd"/>
      <w:r w:rsidR="00D007BF" w:rsidRPr="006A1489">
        <w:rPr>
          <w:rFonts w:ascii="Helvetica" w:hAnsi="Helvetica" w:cs="Helvetica"/>
          <w:sz w:val="18"/>
          <w:szCs w:val="18"/>
        </w:rPr>
        <w:t>. Epigenetic programs (EPs) are based on DMRs</w:t>
      </w:r>
      <w:r w:rsidR="001B2B7A" w:rsidRPr="006A1489">
        <w:rPr>
          <w:rFonts w:ascii="Helvetica" w:hAnsi="Helvetica" w:cs="Helvetica"/>
          <w:sz w:val="18"/>
          <w:szCs w:val="18"/>
        </w:rPr>
        <w:t xml:space="preserve"> from HM vs non-HM patients</w:t>
      </w:r>
      <w:r w:rsidR="00D007BF" w:rsidRPr="006A1489">
        <w:rPr>
          <w:rFonts w:ascii="Helvetica" w:hAnsi="Helvetica" w:cs="Helvetica"/>
          <w:sz w:val="18"/>
          <w:szCs w:val="18"/>
        </w:rPr>
        <w:t xml:space="preserve"> by hierarchical clustering with </w:t>
      </w:r>
      <w:proofErr w:type="spellStart"/>
      <w:r w:rsidR="00D007BF" w:rsidRPr="006A1489">
        <w:rPr>
          <w:rFonts w:ascii="Helvetica" w:hAnsi="Helvetica" w:cs="Helvetica"/>
          <w:sz w:val="18"/>
          <w:szCs w:val="18"/>
        </w:rPr>
        <w:t>manhattan</w:t>
      </w:r>
      <w:proofErr w:type="spellEnd"/>
      <w:r w:rsidR="00D007BF" w:rsidRPr="006A1489">
        <w:rPr>
          <w:rFonts w:ascii="Helvetica" w:hAnsi="Helvetica" w:cs="Helvetica"/>
          <w:sz w:val="18"/>
          <w:szCs w:val="18"/>
        </w:rPr>
        <w:t xml:space="preserve"> distance</w:t>
      </w:r>
      <w:r w:rsidR="001B2B7A" w:rsidRPr="006A1489">
        <w:rPr>
          <w:rFonts w:ascii="Helvetica" w:hAnsi="Helvetica" w:cs="Helvetica"/>
          <w:sz w:val="18"/>
          <w:szCs w:val="18"/>
        </w:rPr>
        <w:t>.</w:t>
      </w:r>
      <w:r w:rsidR="00D007BF" w:rsidRPr="006A1489">
        <w:rPr>
          <w:rFonts w:ascii="Helvetica" w:hAnsi="Helvetica" w:cs="Helvetica"/>
          <w:sz w:val="18"/>
          <w:szCs w:val="18"/>
        </w:rPr>
        <w:t xml:space="preserve"> </w:t>
      </w:r>
    </w:p>
    <w:p w14:paraId="4C830393" w14:textId="55BA8AFB" w:rsidR="00CC7373" w:rsidRPr="006A1489" w:rsidRDefault="00CC7373" w:rsidP="001B2B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proofErr w:type="spellStart"/>
      <w:r w:rsidRPr="006A1489">
        <w:rPr>
          <w:rFonts w:ascii="Helvetica" w:hAnsi="Helvetica" w:cs="Helvetica"/>
          <w:sz w:val="18"/>
          <w:szCs w:val="18"/>
        </w:rPr>
        <w:t>Pseudobulks</w:t>
      </w:r>
      <w:proofErr w:type="spellEnd"/>
      <w:r w:rsidRPr="006A1489">
        <w:rPr>
          <w:rFonts w:ascii="Helvetica" w:hAnsi="Helvetica" w:cs="Helvetica"/>
          <w:sz w:val="18"/>
          <w:szCs w:val="18"/>
        </w:rPr>
        <w:t xml:space="preserve"> of </w:t>
      </w:r>
      <w:proofErr w:type="spellStart"/>
      <w:r w:rsidRPr="006A1489">
        <w:rPr>
          <w:rFonts w:ascii="Helvetica" w:hAnsi="Helvetica" w:cs="Helvetica"/>
          <w:sz w:val="18"/>
          <w:szCs w:val="18"/>
        </w:rPr>
        <w:t>scIGMT</w:t>
      </w:r>
      <w:proofErr w:type="spellEnd"/>
      <w:r w:rsidRPr="006A1489">
        <w:rPr>
          <w:rFonts w:ascii="Helvetica" w:hAnsi="Helvetica" w:cs="Helvetica"/>
          <w:sz w:val="18"/>
          <w:szCs w:val="18"/>
        </w:rPr>
        <w:t xml:space="preserve"> data recapitulate established methylome signatures of HM vs non-HM cells. </w:t>
      </w:r>
    </w:p>
    <w:p w14:paraId="471006F1" w14:textId="4242C7F4" w:rsidR="001B2B7A" w:rsidRPr="006A1489" w:rsidRDefault="001B2B7A" w:rsidP="001B2B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Average methylation of </w:t>
      </w:r>
      <w:proofErr w:type="spellStart"/>
      <w:r w:rsidRPr="006A1489">
        <w:rPr>
          <w:rFonts w:ascii="Helvetica" w:hAnsi="Helvetica" w:cs="Helvetica"/>
          <w:sz w:val="18"/>
          <w:szCs w:val="18"/>
        </w:rPr>
        <w:t>pseudobulks</w:t>
      </w:r>
      <w:proofErr w:type="spellEnd"/>
      <w:r w:rsidRPr="006A1489">
        <w:rPr>
          <w:rFonts w:ascii="Helvetica" w:hAnsi="Helvetica" w:cs="Helvetica"/>
          <w:sz w:val="18"/>
          <w:szCs w:val="18"/>
        </w:rPr>
        <w:t xml:space="preserve"> from HML and LML cells </w:t>
      </w:r>
      <w:r w:rsidR="00E317CA" w:rsidRPr="006A1489">
        <w:rPr>
          <w:rFonts w:ascii="Helvetica" w:hAnsi="Helvetica" w:cs="Helvetica"/>
          <w:sz w:val="18"/>
          <w:szCs w:val="18"/>
        </w:rPr>
        <w:t>mimic methylation pattern</w:t>
      </w:r>
      <w:r w:rsidR="00621DA3" w:rsidRPr="006A1489">
        <w:rPr>
          <w:rFonts w:ascii="Helvetica" w:hAnsi="Helvetica" w:cs="Helvetica"/>
          <w:sz w:val="18"/>
          <w:szCs w:val="18"/>
        </w:rPr>
        <w:t>s</w:t>
      </w:r>
      <w:r w:rsidR="00E317CA" w:rsidRPr="006A1489">
        <w:rPr>
          <w:rFonts w:ascii="Helvetica" w:hAnsi="Helvetica" w:cs="Helvetica"/>
          <w:sz w:val="18"/>
          <w:szCs w:val="18"/>
        </w:rPr>
        <w:t xml:space="preserve"> of bulk HSPC methylomes</w:t>
      </w:r>
      <w:r w:rsidR="00621DA3" w:rsidRPr="006A1489">
        <w:rPr>
          <w:rFonts w:ascii="Helvetica" w:hAnsi="Helvetica" w:cs="Helvetica"/>
          <w:sz w:val="18"/>
          <w:szCs w:val="18"/>
        </w:rPr>
        <w:t>, suggesting an association with risk in JMML.</w:t>
      </w:r>
    </w:p>
    <w:p w14:paraId="54451F2C" w14:textId="77777777" w:rsidR="00621DA3" w:rsidRPr="006A1489" w:rsidRDefault="00621DA3"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CC45A75" w14:textId="05E9CDC3" w:rsidR="00EB015E" w:rsidRPr="006A1489" w:rsidRDefault="00294A4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D</w:t>
      </w:r>
      <w:r w:rsidR="0022722D" w:rsidRPr="006A1489">
        <w:rPr>
          <w:rFonts w:ascii="Helvetica" w:hAnsi="Helvetica" w:cs="Helvetica"/>
          <w:sz w:val="18"/>
          <w:szCs w:val="18"/>
        </w:rPr>
        <w:t>.</w:t>
      </w:r>
      <w:r w:rsidR="00EB015E" w:rsidRPr="006A1489">
        <w:rPr>
          <w:rFonts w:ascii="Helvetica" w:hAnsi="Helvetica" w:cs="Helvetica"/>
          <w:sz w:val="18"/>
          <w:szCs w:val="18"/>
        </w:rPr>
        <w:t xml:space="preserve"> </w:t>
      </w:r>
      <w:proofErr w:type="spellStart"/>
      <w:r w:rsidR="00EB015E" w:rsidRPr="006A1489">
        <w:rPr>
          <w:rFonts w:ascii="Helvetica" w:hAnsi="Helvetica" w:cs="Helvetica"/>
          <w:sz w:val="18"/>
          <w:szCs w:val="18"/>
        </w:rPr>
        <w:t>Densityplot</w:t>
      </w:r>
      <w:proofErr w:type="spellEnd"/>
      <w:r w:rsidR="0022722D" w:rsidRPr="006A1489">
        <w:rPr>
          <w:rFonts w:ascii="Helvetica" w:hAnsi="Helvetica" w:cs="Helvetica"/>
          <w:sz w:val="18"/>
          <w:szCs w:val="18"/>
        </w:rPr>
        <w:t xml:space="preserve"> </w:t>
      </w:r>
      <w:r w:rsidR="006E3B39" w:rsidRPr="006A1489">
        <w:rPr>
          <w:rFonts w:ascii="Helvetica" w:hAnsi="Helvetica" w:cs="Helvetica"/>
          <w:sz w:val="18"/>
          <w:szCs w:val="18"/>
        </w:rPr>
        <w:t xml:space="preserve">comparing the 1% of the most discriminating variants between HML and LML </w:t>
      </w:r>
      <w:proofErr w:type="spellStart"/>
      <w:r w:rsidR="006E3B39" w:rsidRPr="006A1489">
        <w:rPr>
          <w:rFonts w:ascii="Helvetica" w:hAnsi="Helvetica" w:cs="Helvetica"/>
          <w:sz w:val="18"/>
          <w:szCs w:val="18"/>
        </w:rPr>
        <w:t>pseudobulks</w:t>
      </w:r>
      <w:proofErr w:type="spellEnd"/>
      <w:r w:rsidR="006E3B39" w:rsidRPr="006A1489">
        <w:rPr>
          <w:rFonts w:ascii="Helvetica" w:hAnsi="Helvetica" w:cs="Helvetica"/>
          <w:sz w:val="18"/>
          <w:szCs w:val="18"/>
        </w:rPr>
        <w:t xml:space="preserve"> with </w:t>
      </w:r>
      <w:r w:rsidR="00860054" w:rsidRPr="006A1489">
        <w:rPr>
          <w:rFonts w:ascii="Helvetica" w:hAnsi="Helvetica" w:cs="Helvetica"/>
          <w:sz w:val="18"/>
          <w:szCs w:val="18"/>
        </w:rPr>
        <w:t xml:space="preserve">a permutation of </w:t>
      </w:r>
      <w:r w:rsidR="0022722D" w:rsidRPr="006A1489">
        <w:rPr>
          <w:rFonts w:ascii="Helvetica" w:hAnsi="Helvetica" w:cs="Helvetica"/>
          <w:sz w:val="18"/>
          <w:szCs w:val="18"/>
        </w:rPr>
        <w:t xml:space="preserve">revealing the most discriminating (red, 95% quantile of random distribution) variants between HML and LML </w:t>
      </w:r>
      <w:proofErr w:type="spellStart"/>
      <w:r w:rsidR="0022722D" w:rsidRPr="006A1489">
        <w:rPr>
          <w:rFonts w:ascii="Helvetica" w:hAnsi="Helvetica" w:cs="Helvetica"/>
          <w:sz w:val="18"/>
          <w:szCs w:val="18"/>
        </w:rPr>
        <w:t>pseudobulk</w:t>
      </w:r>
      <w:proofErr w:type="spellEnd"/>
      <w:r w:rsidR="0022722D" w:rsidRPr="006A1489">
        <w:rPr>
          <w:rFonts w:ascii="Helvetica" w:hAnsi="Helvetica" w:cs="Helvetica"/>
          <w:sz w:val="18"/>
          <w:szCs w:val="18"/>
        </w:rPr>
        <w:t xml:space="preserve"> cells in transcriptome, methylome, and merged data.</w:t>
      </w:r>
      <w:r w:rsidR="00EB015E" w:rsidRPr="006A1489">
        <w:rPr>
          <w:rFonts w:ascii="Helvetica" w:hAnsi="Helvetica" w:cs="Helvetica"/>
          <w:sz w:val="18"/>
          <w:szCs w:val="18"/>
        </w:rPr>
        <w:t xml:space="preserve"> </w:t>
      </w:r>
    </w:p>
    <w:p w14:paraId="4A3BA58D" w14:textId="4E072F8D" w:rsidR="0022722D" w:rsidRPr="006A1489" w:rsidRDefault="0022722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294A40" w:rsidRPr="006A1489">
        <w:rPr>
          <w:rFonts w:ascii="Helvetica" w:hAnsi="Helvetica" w:cs="Helvetica"/>
          <w:sz w:val="18"/>
          <w:szCs w:val="18"/>
        </w:rPr>
        <w:t>Non-random d</w:t>
      </w:r>
      <w:r w:rsidRPr="006A1489">
        <w:rPr>
          <w:rFonts w:ascii="Helvetica" w:hAnsi="Helvetica" w:cs="Helvetica"/>
          <w:sz w:val="18"/>
          <w:szCs w:val="18"/>
        </w:rPr>
        <w:t>iscriminating sequence variants exist</w:t>
      </w:r>
      <w:r w:rsidR="00294A40" w:rsidRPr="006A1489">
        <w:rPr>
          <w:rFonts w:ascii="Helvetica" w:hAnsi="Helvetica" w:cs="Helvetica"/>
          <w:sz w:val="18"/>
          <w:szCs w:val="18"/>
        </w:rPr>
        <w:t xml:space="preserve"> that distinguish HML and LML cells</w:t>
      </w:r>
      <w:r w:rsidRPr="006A1489">
        <w:rPr>
          <w:rFonts w:ascii="Helvetica" w:hAnsi="Helvetica" w:cs="Helvetica"/>
          <w:sz w:val="18"/>
          <w:szCs w:val="18"/>
        </w:rPr>
        <w:t xml:space="preserve">. </w:t>
      </w:r>
    </w:p>
    <w:p w14:paraId="3DBECBA6" w14:textId="5B9770D3" w:rsidR="0022722D" w:rsidRPr="006A1489" w:rsidRDefault="0022722D"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BD04078" w14:textId="0FB776EA" w:rsidR="0022722D" w:rsidRPr="006A1489" w:rsidRDefault="00294A4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E</w:t>
      </w:r>
      <w:r w:rsidR="0022722D" w:rsidRPr="006A1489">
        <w:rPr>
          <w:rFonts w:ascii="Helvetica" w:hAnsi="Helvetica" w:cs="Helvetica"/>
          <w:sz w:val="18"/>
          <w:szCs w:val="18"/>
        </w:rPr>
        <w:t xml:space="preserve">. Heatmap showing the cosine similarity </w:t>
      </w:r>
      <w:r w:rsidR="006E3B39" w:rsidRPr="006A1489">
        <w:rPr>
          <w:rFonts w:ascii="Helvetica" w:hAnsi="Helvetica" w:cs="Helvetica"/>
          <w:sz w:val="18"/>
          <w:szCs w:val="18"/>
        </w:rPr>
        <w:t>of each cell to the LML and HML SNV profile</w:t>
      </w:r>
      <w:r w:rsidRPr="006A1489">
        <w:rPr>
          <w:rFonts w:ascii="Helvetica" w:hAnsi="Helvetica" w:cs="Helvetica"/>
          <w:sz w:val="18"/>
          <w:szCs w:val="18"/>
        </w:rPr>
        <w:t xml:space="preserve"> determined before. </w:t>
      </w:r>
    </w:p>
    <w:p w14:paraId="43CF292C" w14:textId="3BFE449C"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HML </w:t>
      </w:r>
      <w:r w:rsidR="00294A40" w:rsidRPr="006A1489">
        <w:rPr>
          <w:rFonts w:ascii="Helvetica" w:hAnsi="Helvetica" w:cs="Helvetica"/>
          <w:sz w:val="18"/>
          <w:szCs w:val="18"/>
        </w:rPr>
        <w:t>and</w:t>
      </w:r>
      <w:r w:rsidRPr="006A1489">
        <w:rPr>
          <w:rFonts w:ascii="Helvetica" w:hAnsi="Helvetica" w:cs="Helvetica"/>
          <w:sz w:val="18"/>
          <w:szCs w:val="18"/>
        </w:rPr>
        <w:t xml:space="preserve"> LML cells </w:t>
      </w:r>
      <w:r w:rsidR="0022722D" w:rsidRPr="006A1489">
        <w:rPr>
          <w:rFonts w:ascii="Helvetica" w:hAnsi="Helvetica" w:cs="Helvetica"/>
          <w:sz w:val="18"/>
          <w:szCs w:val="18"/>
        </w:rPr>
        <w:t>constitute distinct</w:t>
      </w:r>
      <w:r w:rsidRPr="006A1489">
        <w:rPr>
          <w:rFonts w:ascii="Helvetica" w:hAnsi="Helvetica" w:cs="Helvetica"/>
          <w:sz w:val="18"/>
          <w:szCs w:val="18"/>
        </w:rPr>
        <w:t xml:space="preserve"> </w:t>
      </w:r>
      <w:r w:rsidR="0022722D" w:rsidRPr="006A1489">
        <w:rPr>
          <w:rFonts w:ascii="Helvetica" w:hAnsi="Helvetica" w:cs="Helvetica"/>
          <w:sz w:val="18"/>
          <w:szCs w:val="18"/>
        </w:rPr>
        <w:t xml:space="preserve">genetic clones. </w:t>
      </w:r>
    </w:p>
    <w:p w14:paraId="249AEB4A" w14:textId="77777777" w:rsidR="00294A40" w:rsidRPr="006A1489" w:rsidRDefault="00294A4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7D6B61C2" w14:textId="7CD80234" w:rsidR="00EB015E" w:rsidRDefault="00294A4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F.</w:t>
      </w:r>
      <w:r w:rsidR="00EB015E" w:rsidRPr="006A1489">
        <w:rPr>
          <w:rFonts w:ascii="Helvetica" w:hAnsi="Helvetica" w:cs="Helvetica"/>
          <w:sz w:val="18"/>
          <w:szCs w:val="18"/>
        </w:rPr>
        <w:t xml:space="preserve"> Heatmap </w:t>
      </w:r>
      <w:r w:rsidRPr="006A1489">
        <w:rPr>
          <w:rFonts w:ascii="Helvetica" w:hAnsi="Helvetica" w:cs="Helvetica"/>
          <w:sz w:val="18"/>
          <w:szCs w:val="18"/>
        </w:rPr>
        <w:t xml:space="preserve">integrating all layers of information from </w:t>
      </w:r>
      <w:proofErr w:type="spellStart"/>
      <w:r w:rsidRPr="006A1489">
        <w:rPr>
          <w:rFonts w:ascii="Helvetica" w:hAnsi="Helvetica" w:cs="Helvetica"/>
          <w:sz w:val="18"/>
          <w:szCs w:val="18"/>
        </w:rPr>
        <w:t>scIGMT</w:t>
      </w:r>
      <w:proofErr w:type="spellEnd"/>
      <w:r w:rsidRPr="006A1489">
        <w:rPr>
          <w:rFonts w:ascii="Helvetica" w:hAnsi="Helvetica" w:cs="Helvetica"/>
          <w:sz w:val="18"/>
          <w:szCs w:val="18"/>
        </w:rPr>
        <w:t xml:space="preserve"> data. Depicted are per cell: the expression values of the most significant HML and LML marker genes, the average methylation values for all epigenetic programs from figure 8.C,</w:t>
      </w:r>
      <w:r w:rsidR="00FD69A8" w:rsidRPr="006A1489">
        <w:rPr>
          <w:rFonts w:ascii="Helvetica" w:hAnsi="Helvetica" w:cs="Helvetica"/>
          <w:sz w:val="18"/>
          <w:szCs w:val="18"/>
        </w:rPr>
        <w:t xml:space="preserve"> and</w:t>
      </w:r>
      <w:r w:rsidRPr="006A1489">
        <w:rPr>
          <w:rFonts w:ascii="Helvetica" w:hAnsi="Helvetica" w:cs="Helvetica"/>
          <w:sz w:val="18"/>
          <w:szCs w:val="18"/>
        </w:rPr>
        <w:t xml:space="preserve"> </w:t>
      </w:r>
      <w:r w:rsidR="009D4E20" w:rsidRPr="006A1489">
        <w:rPr>
          <w:rFonts w:ascii="Helvetica" w:hAnsi="Helvetica" w:cs="Helvetica"/>
          <w:sz w:val="18"/>
          <w:szCs w:val="18"/>
        </w:rPr>
        <w:t>the HS</w:t>
      </w:r>
      <w:r w:rsidR="00FD69A8" w:rsidRPr="006A1489">
        <w:rPr>
          <w:rFonts w:ascii="Helvetica" w:hAnsi="Helvetica" w:cs="Helvetica"/>
          <w:sz w:val="18"/>
          <w:szCs w:val="18"/>
        </w:rPr>
        <w:t>P</w:t>
      </w:r>
      <w:r w:rsidR="009D4E20" w:rsidRPr="006A1489">
        <w:rPr>
          <w:rFonts w:ascii="Helvetica" w:hAnsi="Helvetica" w:cs="Helvetica"/>
          <w:sz w:val="18"/>
          <w:szCs w:val="18"/>
        </w:rPr>
        <w:t>C transcription signatures of the 4 different developmental stages (logistic regression)</w:t>
      </w:r>
      <w:r w:rsidR="00FD69A8" w:rsidRPr="006A1489">
        <w:rPr>
          <w:rFonts w:ascii="Helvetica" w:hAnsi="Helvetica" w:cs="Helvetica"/>
          <w:sz w:val="18"/>
          <w:szCs w:val="18"/>
        </w:rPr>
        <w:t xml:space="preserve">. </w:t>
      </w:r>
      <w:r w:rsidR="009D4E20" w:rsidRPr="006A1489">
        <w:rPr>
          <w:rFonts w:ascii="Helvetica" w:hAnsi="Helvetica" w:cs="Helvetica"/>
          <w:sz w:val="18"/>
          <w:szCs w:val="18"/>
        </w:rPr>
        <w:t xml:space="preserve"> </w:t>
      </w:r>
    </w:p>
    <w:p w14:paraId="05D98B8A" w14:textId="1760A595" w:rsidR="005D02A5" w:rsidRPr="006A1489" w:rsidRDefault="005D02A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Pr>
          <w:rFonts w:ascii="Helvetica" w:hAnsi="Helvetica" w:cs="Helvetica"/>
          <w:sz w:val="18"/>
          <w:szCs w:val="18"/>
        </w:rPr>
        <w:t xml:space="preserve">&gt; HML- and LML-specific </w:t>
      </w:r>
      <w:r w:rsidRPr="006A1489">
        <w:rPr>
          <w:rFonts w:ascii="Helvetica" w:hAnsi="Helvetica" w:cs="Helvetica"/>
          <w:sz w:val="18"/>
          <w:szCs w:val="18"/>
        </w:rPr>
        <w:t>transcription signatures</w:t>
      </w:r>
      <w:r>
        <w:rPr>
          <w:rFonts w:ascii="Helvetica" w:hAnsi="Helvetica" w:cs="Helvetica"/>
          <w:sz w:val="18"/>
          <w:szCs w:val="18"/>
        </w:rPr>
        <w:t xml:space="preserve"> </w:t>
      </w:r>
      <w:r w:rsidR="005C5631">
        <w:rPr>
          <w:rFonts w:ascii="Helvetica" w:hAnsi="Helvetica" w:cs="Helvetica"/>
          <w:sz w:val="18"/>
          <w:szCs w:val="18"/>
        </w:rPr>
        <w:t xml:space="preserve">further </w:t>
      </w:r>
      <w:r>
        <w:rPr>
          <w:rFonts w:ascii="Helvetica" w:hAnsi="Helvetica" w:cs="Helvetica"/>
          <w:sz w:val="18"/>
          <w:szCs w:val="18"/>
        </w:rPr>
        <w:t>refine the high- and low-risk signatures from 10X data</w:t>
      </w:r>
      <w:r w:rsidR="005C5631">
        <w:rPr>
          <w:rFonts w:ascii="Helvetica" w:hAnsi="Helvetica" w:cs="Helvetica"/>
          <w:sz w:val="18"/>
          <w:szCs w:val="18"/>
        </w:rPr>
        <w:t xml:space="preserve"> and include CD52 as a marker gene</w:t>
      </w:r>
      <w:r>
        <w:rPr>
          <w:rFonts w:ascii="Helvetica" w:hAnsi="Helvetica" w:cs="Helvetica"/>
          <w:sz w:val="18"/>
          <w:szCs w:val="18"/>
        </w:rPr>
        <w:t xml:space="preserve">. </w:t>
      </w:r>
    </w:p>
    <w:p w14:paraId="3331D57D" w14:textId="69A9AB50" w:rsidR="009D4E20" w:rsidRPr="006A1489" w:rsidRDefault="009D4E2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w:t>
      </w:r>
      <w:r w:rsidR="00FD69A8" w:rsidRPr="006A1489">
        <w:rPr>
          <w:rFonts w:ascii="Helvetica" w:hAnsi="Helvetica" w:cs="Helvetica"/>
          <w:sz w:val="18"/>
          <w:szCs w:val="18"/>
        </w:rPr>
        <w:t xml:space="preserve"> The epigenetic programs strongly correlate with HSPC subpopulations. </w:t>
      </w:r>
    </w:p>
    <w:p w14:paraId="2D1DFDFF" w14:textId="51C50282" w:rsidR="00FD69A8" w:rsidRPr="006A1489" w:rsidRDefault="00FD69A8"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Post- and prenatal HSPC signatures are differentially enriched in HSPC subpopulations. </w:t>
      </w:r>
    </w:p>
    <w:p w14:paraId="36068068" w14:textId="3FA01B19" w:rsidR="009D4E20" w:rsidRPr="006A1489" w:rsidRDefault="009D4E20"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Immunophenotypes of classical HSPC markers do not correlate with HSPC subpopulations. </w:t>
      </w:r>
    </w:p>
    <w:p w14:paraId="600997DA" w14:textId="299ABA55" w:rsidR="00FD69A8" w:rsidRDefault="00FD69A8"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2FEB105E" w14:textId="7B6FE84F" w:rsidR="005965EE" w:rsidRDefault="005965E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Pr>
          <w:rFonts w:ascii="Helvetica" w:hAnsi="Helvetica" w:cs="Helvetica"/>
          <w:sz w:val="18"/>
          <w:szCs w:val="18"/>
        </w:rPr>
        <w:t xml:space="preserve">G. </w:t>
      </w:r>
      <w:proofErr w:type="spellStart"/>
      <w:r w:rsidR="007975A4">
        <w:rPr>
          <w:rFonts w:ascii="Helvetica" w:hAnsi="Helvetica" w:cs="Helvetica"/>
          <w:sz w:val="18"/>
          <w:szCs w:val="18"/>
        </w:rPr>
        <w:t>Violinplot</w:t>
      </w:r>
      <w:proofErr w:type="spellEnd"/>
      <w:r w:rsidR="007975A4">
        <w:rPr>
          <w:rFonts w:ascii="Helvetica" w:hAnsi="Helvetica" w:cs="Helvetica"/>
          <w:sz w:val="18"/>
          <w:szCs w:val="18"/>
        </w:rPr>
        <w:t xml:space="preserve"> showing the </w:t>
      </w:r>
      <w:r w:rsidR="005D02A5">
        <w:rPr>
          <w:rFonts w:ascii="Helvetica" w:hAnsi="Helvetica" w:cs="Helvetica"/>
          <w:sz w:val="18"/>
          <w:szCs w:val="18"/>
        </w:rPr>
        <w:t xml:space="preserve">expression of CD52 per single cell in HML and LML cells. </w:t>
      </w:r>
    </w:p>
    <w:p w14:paraId="7D406E9E" w14:textId="1426FD7D" w:rsidR="005965EE" w:rsidRDefault="005D02A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CD52 is a high-confidence prognostic candidate gene of high-risk HML cells. </w:t>
      </w:r>
    </w:p>
    <w:p w14:paraId="36D74DFF" w14:textId="77777777" w:rsidR="005D02A5" w:rsidRPr="006A1489" w:rsidRDefault="005D02A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bookmarkStart w:id="40" w:name="_GoBack"/>
      <w:bookmarkEnd w:id="40"/>
    </w:p>
    <w:p w14:paraId="40E9283C" w14:textId="77777777" w:rsidR="00DE4CB1"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H.</w:t>
      </w:r>
      <w:r w:rsidR="00EB015E" w:rsidRPr="006A1489">
        <w:rPr>
          <w:rFonts w:ascii="Helvetica" w:hAnsi="Helvetica" w:cs="Helvetica"/>
          <w:sz w:val="18"/>
          <w:szCs w:val="18"/>
        </w:rPr>
        <w:t xml:space="preserve"> UMAPs </w:t>
      </w:r>
      <w:r w:rsidRPr="006A1489">
        <w:rPr>
          <w:rFonts w:ascii="Helvetica" w:hAnsi="Helvetica" w:cs="Helvetica"/>
          <w:sz w:val="18"/>
          <w:szCs w:val="18"/>
        </w:rPr>
        <w:t xml:space="preserve">showing the calculated HML and LML scores on high-throughput 10X </w:t>
      </w:r>
      <w:proofErr w:type="spellStart"/>
      <w:r w:rsidRPr="006A1489">
        <w:rPr>
          <w:rFonts w:ascii="Helvetica" w:hAnsi="Helvetica" w:cs="Helvetica"/>
          <w:sz w:val="18"/>
          <w:szCs w:val="18"/>
        </w:rPr>
        <w:t>scRNA-seq</w:t>
      </w:r>
      <w:proofErr w:type="spellEnd"/>
      <w:r w:rsidRPr="006A1489">
        <w:rPr>
          <w:rFonts w:ascii="Helvetica" w:hAnsi="Helvetica" w:cs="Helvetica"/>
          <w:sz w:val="18"/>
          <w:szCs w:val="18"/>
        </w:rPr>
        <w:t xml:space="preserve"> data</w:t>
      </w:r>
    </w:p>
    <w:p w14:paraId="21E17E87" w14:textId="6FB51398" w:rsidR="00DE4CB1"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Transcriptional signatures of HML and LML HSPCs are a pan-JMML phenomenon. </w:t>
      </w:r>
    </w:p>
    <w:p w14:paraId="10BD93AD" w14:textId="77777777" w:rsidR="00DE4CB1"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8CAE394" w14:textId="33C81B5C" w:rsidR="00EB015E"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I.</w:t>
      </w:r>
      <w:r w:rsidR="00EB015E" w:rsidRPr="006A1489">
        <w:rPr>
          <w:rFonts w:ascii="Helvetica" w:hAnsi="Helvetica" w:cs="Helvetica"/>
          <w:sz w:val="18"/>
          <w:szCs w:val="18"/>
        </w:rPr>
        <w:t xml:space="preserve"> </w:t>
      </w:r>
      <w:proofErr w:type="spellStart"/>
      <w:r w:rsidR="00EB015E" w:rsidRPr="006A1489">
        <w:rPr>
          <w:rFonts w:ascii="Helvetica" w:hAnsi="Helvetica" w:cs="Helvetica"/>
          <w:sz w:val="18"/>
          <w:szCs w:val="18"/>
        </w:rPr>
        <w:t>Barplot</w:t>
      </w:r>
      <w:proofErr w:type="spellEnd"/>
      <w:r w:rsidR="00EB015E" w:rsidRPr="006A1489">
        <w:rPr>
          <w:rFonts w:ascii="Helvetica" w:hAnsi="Helvetica" w:cs="Helvetica"/>
          <w:sz w:val="18"/>
          <w:szCs w:val="18"/>
        </w:rPr>
        <w:t xml:space="preserve"> </w:t>
      </w:r>
      <w:r w:rsidRPr="006A1489">
        <w:rPr>
          <w:rFonts w:ascii="Helvetica" w:hAnsi="Helvetica" w:cs="Helvetica"/>
          <w:sz w:val="18"/>
          <w:szCs w:val="18"/>
        </w:rPr>
        <w:t xml:space="preserve">of the logarithmic </w:t>
      </w:r>
      <w:r w:rsidR="00EB015E" w:rsidRPr="006A1489">
        <w:rPr>
          <w:rFonts w:ascii="Helvetica" w:hAnsi="Helvetica" w:cs="Helvetica"/>
          <w:sz w:val="18"/>
          <w:szCs w:val="18"/>
        </w:rPr>
        <w:t xml:space="preserve">ratios </w:t>
      </w:r>
      <w:r w:rsidRPr="006A1489">
        <w:rPr>
          <w:rFonts w:ascii="Helvetica" w:hAnsi="Helvetica" w:cs="Helvetica"/>
          <w:sz w:val="18"/>
          <w:szCs w:val="18"/>
        </w:rPr>
        <w:t xml:space="preserve">of </w:t>
      </w:r>
      <w:r w:rsidR="00EB015E" w:rsidRPr="006A1489">
        <w:rPr>
          <w:rFonts w:ascii="Helvetica" w:hAnsi="Helvetica" w:cs="Helvetica"/>
          <w:sz w:val="18"/>
          <w:szCs w:val="18"/>
        </w:rPr>
        <w:t>HML</w:t>
      </w:r>
      <w:r w:rsidRPr="006A1489">
        <w:rPr>
          <w:rFonts w:ascii="Helvetica" w:hAnsi="Helvetica" w:cs="Helvetica"/>
          <w:sz w:val="18"/>
          <w:szCs w:val="18"/>
        </w:rPr>
        <w:t xml:space="preserve"> to </w:t>
      </w:r>
      <w:r w:rsidR="00EB015E" w:rsidRPr="006A1489">
        <w:rPr>
          <w:rFonts w:ascii="Helvetica" w:hAnsi="Helvetica" w:cs="Helvetica"/>
          <w:sz w:val="18"/>
          <w:szCs w:val="18"/>
        </w:rPr>
        <w:t>LML</w:t>
      </w:r>
      <w:r w:rsidRPr="006A1489">
        <w:rPr>
          <w:rFonts w:ascii="Helvetica" w:hAnsi="Helvetica" w:cs="Helvetica"/>
          <w:sz w:val="18"/>
          <w:szCs w:val="18"/>
        </w:rPr>
        <w:t xml:space="preserve"> cells. </w:t>
      </w:r>
    </w:p>
    <w:p w14:paraId="7A898352" w14:textId="341E17FB"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DE4CB1" w:rsidRPr="006A1489">
        <w:rPr>
          <w:rFonts w:ascii="Helvetica" w:hAnsi="Helvetica" w:cs="Helvetica"/>
          <w:sz w:val="18"/>
          <w:szCs w:val="18"/>
        </w:rPr>
        <w:t>H</w:t>
      </w:r>
      <w:r w:rsidRPr="006A1489">
        <w:rPr>
          <w:rFonts w:ascii="Helvetica" w:hAnsi="Helvetica" w:cs="Helvetica"/>
          <w:sz w:val="18"/>
          <w:szCs w:val="18"/>
        </w:rPr>
        <w:t>igh-</w:t>
      </w:r>
      <w:r w:rsidR="00DE4CB1" w:rsidRPr="006A1489">
        <w:rPr>
          <w:rFonts w:ascii="Helvetica" w:hAnsi="Helvetica" w:cs="Helvetica"/>
          <w:sz w:val="18"/>
          <w:szCs w:val="18"/>
        </w:rPr>
        <w:t xml:space="preserve"> (HML)</w:t>
      </w:r>
      <w:r w:rsidRPr="006A1489">
        <w:rPr>
          <w:rFonts w:ascii="Helvetica" w:hAnsi="Helvetica" w:cs="Helvetica"/>
          <w:sz w:val="18"/>
          <w:szCs w:val="18"/>
        </w:rPr>
        <w:t xml:space="preserve"> and low-risk</w:t>
      </w:r>
      <w:r w:rsidR="00DE4CB1" w:rsidRPr="006A1489">
        <w:rPr>
          <w:rFonts w:ascii="Helvetica" w:hAnsi="Helvetica" w:cs="Helvetica"/>
          <w:sz w:val="18"/>
          <w:szCs w:val="18"/>
        </w:rPr>
        <w:t xml:space="preserve"> (LML)</w:t>
      </w:r>
      <w:r w:rsidRPr="006A1489">
        <w:rPr>
          <w:rFonts w:ascii="Helvetica" w:hAnsi="Helvetica" w:cs="Helvetica"/>
          <w:sz w:val="18"/>
          <w:szCs w:val="18"/>
        </w:rPr>
        <w:t xml:space="preserve"> </w:t>
      </w:r>
      <w:r w:rsidR="00DE4CB1" w:rsidRPr="006A1489">
        <w:rPr>
          <w:rFonts w:ascii="Helvetica" w:hAnsi="Helvetica" w:cs="Helvetica"/>
          <w:sz w:val="18"/>
          <w:szCs w:val="18"/>
        </w:rPr>
        <w:t>HSPCs exist</w:t>
      </w:r>
      <w:r w:rsidRPr="006A1489">
        <w:rPr>
          <w:rFonts w:ascii="Helvetica" w:hAnsi="Helvetica" w:cs="Helvetica"/>
          <w:sz w:val="18"/>
          <w:szCs w:val="18"/>
        </w:rPr>
        <w:t xml:space="preserve"> </w:t>
      </w:r>
      <w:r w:rsidR="00DE4CB1" w:rsidRPr="006A1489">
        <w:rPr>
          <w:rFonts w:ascii="Helvetica" w:hAnsi="Helvetica" w:cs="Helvetica"/>
          <w:sz w:val="18"/>
          <w:szCs w:val="18"/>
        </w:rPr>
        <w:t>across</w:t>
      </w:r>
      <w:r w:rsidRPr="006A1489">
        <w:rPr>
          <w:rFonts w:ascii="Helvetica" w:hAnsi="Helvetica" w:cs="Helvetica"/>
          <w:sz w:val="18"/>
          <w:szCs w:val="18"/>
        </w:rPr>
        <w:t xml:space="preserve"> all </w:t>
      </w:r>
      <w:r w:rsidR="00DE4CB1" w:rsidRPr="006A1489">
        <w:rPr>
          <w:rFonts w:ascii="Helvetica" w:hAnsi="Helvetica" w:cs="Helvetica"/>
          <w:sz w:val="18"/>
          <w:szCs w:val="18"/>
        </w:rPr>
        <w:t xml:space="preserve">8 patients </w:t>
      </w:r>
      <w:proofErr w:type="spellStart"/>
      <w:r w:rsidR="00DE4CB1" w:rsidRPr="006A1489">
        <w:rPr>
          <w:rFonts w:ascii="Helvetica" w:hAnsi="Helvetica" w:cs="Helvetica"/>
          <w:sz w:val="18"/>
          <w:szCs w:val="18"/>
        </w:rPr>
        <w:t>analysed</w:t>
      </w:r>
      <w:proofErr w:type="spellEnd"/>
      <w:r w:rsidR="00DE4CB1" w:rsidRPr="006A1489">
        <w:rPr>
          <w:rFonts w:ascii="Helvetica" w:hAnsi="Helvetica" w:cs="Helvetica"/>
          <w:sz w:val="18"/>
          <w:szCs w:val="18"/>
        </w:rPr>
        <w:t xml:space="preserve"> in this project. </w:t>
      </w:r>
    </w:p>
    <w:p w14:paraId="018AB4F4" w14:textId="161347CB" w:rsidR="00DE4CB1"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The only difference is the ratio of HML to LML cells, which might explain intermediate methylation levels in bulk methylome analyses. </w:t>
      </w:r>
    </w:p>
    <w:p w14:paraId="7CB5E9C5" w14:textId="77777777" w:rsidR="00DE4CB1"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087FE9D6" w14:textId="32E07342" w:rsidR="00EB015E" w:rsidRPr="006A1489" w:rsidRDefault="00DE4CB1"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J</w:t>
      </w:r>
      <w:r w:rsidR="000F1638" w:rsidRPr="006A1489">
        <w:rPr>
          <w:rFonts w:ascii="Helvetica" w:hAnsi="Helvetica" w:cs="Helvetica"/>
          <w:sz w:val="18"/>
          <w:szCs w:val="18"/>
        </w:rPr>
        <w:t>.</w:t>
      </w:r>
      <w:r w:rsidR="00EB015E" w:rsidRPr="006A1489">
        <w:rPr>
          <w:rFonts w:ascii="Helvetica" w:hAnsi="Helvetica" w:cs="Helvetica"/>
          <w:sz w:val="18"/>
          <w:szCs w:val="18"/>
        </w:rPr>
        <w:t xml:space="preserve"> </w:t>
      </w:r>
      <w:r w:rsidR="007761C4" w:rsidRPr="006A1489">
        <w:rPr>
          <w:rFonts w:ascii="Helvetica" w:hAnsi="Helvetica" w:cs="Helvetica"/>
          <w:sz w:val="18"/>
          <w:szCs w:val="18"/>
        </w:rPr>
        <w:t>Multi-step</w:t>
      </w:r>
      <w:r w:rsidR="00EB015E" w:rsidRPr="006A1489">
        <w:rPr>
          <w:rFonts w:ascii="Helvetica" w:hAnsi="Helvetica" w:cs="Helvetica"/>
          <w:sz w:val="18"/>
          <w:szCs w:val="18"/>
        </w:rPr>
        <w:t xml:space="preserve"> </w:t>
      </w:r>
      <w:r w:rsidR="000F1638" w:rsidRPr="006A1489">
        <w:rPr>
          <w:rFonts w:ascii="Helvetica" w:hAnsi="Helvetica" w:cs="Helvetica"/>
          <w:sz w:val="18"/>
          <w:szCs w:val="18"/>
        </w:rPr>
        <w:t>model of pathogenesis in JMML. HSPCs acquire a first hit, most likely a somatic mutation, which leads to the expansion of a less aggressive clone</w:t>
      </w:r>
      <w:r w:rsidR="00FC39FF">
        <w:rPr>
          <w:rFonts w:ascii="Helvetica" w:hAnsi="Helvetica" w:cs="Helvetica"/>
          <w:sz w:val="18"/>
          <w:szCs w:val="18"/>
        </w:rPr>
        <w:t xml:space="preserve"> and still allows remission</w:t>
      </w:r>
      <w:r w:rsidR="000F1638" w:rsidRPr="006A1489">
        <w:rPr>
          <w:rFonts w:ascii="Helvetica" w:hAnsi="Helvetica" w:cs="Helvetica"/>
          <w:sz w:val="18"/>
          <w:szCs w:val="18"/>
        </w:rPr>
        <w:t>. A second hit generates an even more proliferative and more aggressive clone</w:t>
      </w:r>
      <w:r w:rsidR="007761C4" w:rsidRPr="006A1489">
        <w:rPr>
          <w:rFonts w:ascii="Helvetica" w:hAnsi="Helvetica" w:cs="Helvetica"/>
          <w:sz w:val="18"/>
          <w:szCs w:val="18"/>
        </w:rPr>
        <w:t>. The second hit can be a secondary mutation or another non-genetic event.</w:t>
      </w:r>
      <w:r w:rsidR="000F1638" w:rsidRPr="006A1489">
        <w:rPr>
          <w:rFonts w:ascii="Helvetica" w:hAnsi="Helvetica" w:cs="Helvetica"/>
          <w:sz w:val="18"/>
          <w:szCs w:val="18"/>
        </w:rPr>
        <w:t xml:space="preserve"> </w:t>
      </w:r>
      <w:r w:rsidR="007761C4" w:rsidRPr="006A1489">
        <w:rPr>
          <w:rFonts w:ascii="Helvetica" w:hAnsi="Helvetica" w:cs="Helvetica"/>
          <w:sz w:val="18"/>
          <w:szCs w:val="18"/>
        </w:rPr>
        <w:t>The second clone</w:t>
      </w:r>
      <w:r w:rsidR="000F1638" w:rsidRPr="006A1489">
        <w:rPr>
          <w:rFonts w:ascii="Helvetica" w:hAnsi="Helvetica" w:cs="Helvetica"/>
          <w:sz w:val="18"/>
          <w:szCs w:val="18"/>
        </w:rPr>
        <w:t xml:space="preserve"> expands and overgrows the first clone, leading to intermediate </w:t>
      </w:r>
      <w:r w:rsidR="007761C4" w:rsidRPr="006A1489">
        <w:rPr>
          <w:rFonts w:ascii="Helvetica" w:hAnsi="Helvetica" w:cs="Helvetica"/>
          <w:sz w:val="18"/>
          <w:szCs w:val="18"/>
        </w:rPr>
        <w:t xml:space="preserve">to increased methylation values at diagnosis. It is not clear what finally leads to overt leukemia. </w:t>
      </w:r>
    </w:p>
    <w:p w14:paraId="2E3A72C3" w14:textId="2111E931"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 xml:space="preserve">&gt; </w:t>
      </w:r>
      <w:r w:rsidR="000F1638" w:rsidRPr="006A1489">
        <w:rPr>
          <w:rFonts w:ascii="Helvetica" w:hAnsi="Helvetica" w:cs="Helvetica"/>
          <w:sz w:val="18"/>
          <w:szCs w:val="18"/>
        </w:rPr>
        <w:t>N</w:t>
      </w:r>
      <w:r w:rsidRPr="006A1489">
        <w:rPr>
          <w:rFonts w:ascii="Helvetica" w:hAnsi="Helvetica" w:cs="Helvetica"/>
          <w:sz w:val="18"/>
          <w:szCs w:val="18"/>
        </w:rPr>
        <w:t>ovel pathogenetic mechanism explaining methylation</w:t>
      </w:r>
      <w:r w:rsidR="000F1638" w:rsidRPr="006A1489">
        <w:rPr>
          <w:rFonts w:ascii="Helvetica" w:hAnsi="Helvetica" w:cs="Helvetica"/>
          <w:sz w:val="18"/>
          <w:szCs w:val="18"/>
        </w:rPr>
        <w:t xml:space="preserve">, </w:t>
      </w:r>
      <w:r w:rsidRPr="006A1489">
        <w:rPr>
          <w:rFonts w:ascii="Helvetica" w:hAnsi="Helvetica" w:cs="Helvetica"/>
          <w:sz w:val="18"/>
          <w:szCs w:val="18"/>
        </w:rPr>
        <w:t>risk</w:t>
      </w:r>
      <w:r w:rsidR="000F1638" w:rsidRPr="006A1489">
        <w:rPr>
          <w:rFonts w:ascii="Helvetica" w:hAnsi="Helvetica" w:cs="Helvetica"/>
          <w:sz w:val="18"/>
          <w:szCs w:val="18"/>
        </w:rPr>
        <w:t>,</w:t>
      </w:r>
      <w:r w:rsidRPr="006A1489">
        <w:rPr>
          <w:rFonts w:ascii="Helvetica" w:hAnsi="Helvetica" w:cs="Helvetica"/>
          <w:sz w:val="18"/>
          <w:szCs w:val="18"/>
        </w:rPr>
        <w:t xml:space="preserve"> and anti-CD52 </w:t>
      </w:r>
      <w:r w:rsidR="000F1638" w:rsidRPr="006A1489">
        <w:rPr>
          <w:rFonts w:ascii="Helvetica" w:hAnsi="Helvetica" w:cs="Helvetica"/>
          <w:sz w:val="18"/>
          <w:szCs w:val="18"/>
        </w:rPr>
        <w:t xml:space="preserve">efficacy. </w:t>
      </w:r>
    </w:p>
    <w:p w14:paraId="13516947" w14:textId="77777777" w:rsidR="00EB015E" w:rsidRPr="006A1489" w:rsidRDefault="00EB015E"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35407261" w14:textId="4A9CDCF0" w:rsidR="00EB015E" w:rsidRPr="00066E5B" w:rsidRDefault="00BB456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proofErr w:type="spellStart"/>
      <w:r w:rsidRPr="00066E5B">
        <w:rPr>
          <w:rFonts w:ascii="Helvetica" w:hAnsi="Helvetica" w:cs="Helvetica"/>
          <w:color w:val="C00000"/>
          <w:sz w:val="18"/>
          <w:szCs w:val="18"/>
        </w:rPr>
        <w:t>ToDo</w:t>
      </w:r>
      <w:proofErr w:type="spellEnd"/>
      <w:r w:rsidRPr="00066E5B">
        <w:rPr>
          <w:rFonts w:ascii="Helvetica" w:hAnsi="Helvetica" w:cs="Helvetica"/>
          <w:color w:val="C00000"/>
          <w:sz w:val="18"/>
          <w:szCs w:val="18"/>
        </w:rPr>
        <w:t>:</w:t>
      </w:r>
    </w:p>
    <w:p w14:paraId="7ED4BB3A" w14:textId="7890E0B7" w:rsidR="00BB4565" w:rsidRPr="00066E5B" w:rsidRDefault="00BB4565" w:rsidP="00EB01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066E5B">
        <w:rPr>
          <w:rFonts w:ascii="Helvetica" w:hAnsi="Helvetica" w:cs="Helvetica"/>
          <w:color w:val="C00000"/>
          <w:sz w:val="18"/>
          <w:szCs w:val="18"/>
        </w:rPr>
        <w:t xml:space="preserve">- Sort bulk LML and HML cells for genotyping – new samples required. </w:t>
      </w:r>
    </w:p>
    <w:p w14:paraId="63708C11" w14:textId="22E5480C" w:rsidR="00164C52" w:rsidRPr="005C5631" w:rsidRDefault="00BB4565" w:rsidP="005C56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18"/>
          <w:szCs w:val="18"/>
        </w:rPr>
      </w:pPr>
      <w:r w:rsidRPr="00066E5B">
        <w:rPr>
          <w:rFonts w:ascii="Helvetica" w:hAnsi="Helvetica" w:cs="Helvetica"/>
          <w:color w:val="C00000"/>
          <w:sz w:val="18"/>
          <w:szCs w:val="18"/>
        </w:rPr>
        <w:t xml:space="preserve">- Generate </w:t>
      </w:r>
      <w:proofErr w:type="spellStart"/>
      <w:r w:rsidRPr="00066E5B">
        <w:rPr>
          <w:rFonts w:ascii="Helvetica" w:hAnsi="Helvetica" w:cs="Helvetica"/>
          <w:color w:val="C00000"/>
          <w:sz w:val="18"/>
          <w:szCs w:val="18"/>
        </w:rPr>
        <w:t>scIGMT-seq</w:t>
      </w:r>
      <w:proofErr w:type="spellEnd"/>
      <w:r w:rsidRPr="00066E5B">
        <w:rPr>
          <w:rFonts w:ascii="Helvetica" w:hAnsi="Helvetica" w:cs="Helvetica"/>
          <w:color w:val="C00000"/>
          <w:sz w:val="18"/>
          <w:szCs w:val="18"/>
        </w:rPr>
        <w:t xml:space="preserve"> data for all 8 patients – new samples required.</w:t>
      </w:r>
      <w:r w:rsidR="00164C52" w:rsidRPr="006A1489">
        <w:rPr>
          <w:rFonts w:ascii="Helvetica" w:hAnsi="Helvetica"/>
          <w:b/>
          <w:bCs/>
          <w:sz w:val="18"/>
          <w:szCs w:val="18"/>
        </w:rPr>
        <w:br w:type="page"/>
      </w:r>
      <w:commentRangeEnd w:id="39"/>
      <w:r w:rsidR="00505734">
        <w:rPr>
          <w:rStyle w:val="CommentReference"/>
        </w:rPr>
        <w:commentReference w:id="39"/>
      </w:r>
    </w:p>
    <w:p w14:paraId="082D0BA8" w14:textId="220636C9" w:rsidR="003D12BB" w:rsidRPr="006A1489" w:rsidRDefault="003D12BB">
      <w:pPr>
        <w:rPr>
          <w:rFonts w:ascii="Helvetica" w:hAnsi="Helvetica"/>
          <w:b/>
          <w:bCs/>
          <w:sz w:val="18"/>
          <w:szCs w:val="18"/>
        </w:rPr>
      </w:pPr>
      <w:r w:rsidRPr="006A1489">
        <w:rPr>
          <w:rFonts w:ascii="Helvetica" w:hAnsi="Helvetica"/>
          <w:b/>
          <w:bCs/>
          <w:sz w:val="18"/>
          <w:szCs w:val="18"/>
        </w:rPr>
        <w:lastRenderedPageBreak/>
        <w:t>Discussion:</w:t>
      </w:r>
    </w:p>
    <w:p w14:paraId="6337A88B" w14:textId="05645605" w:rsidR="003D12BB" w:rsidRPr="006A1489" w:rsidRDefault="003D12BB">
      <w:pPr>
        <w:rPr>
          <w:rFonts w:ascii="Helvetica" w:hAnsi="Helvetica"/>
          <w:sz w:val="18"/>
          <w:szCs w:val="18"/>
        </w:rPr>
      </w:pPr>
    </w:p>
    <w:p w14:paraId="7544B1AA" w14:textId="339A0BA3" w:rsidR="00432F26" w:rsidRPr="006A1489" w:rsidRDefault="00432F26">
      <w:pPr>
        <w:rPr>
          <w:rFonts w:ascii="Helvetica" w:hAnsi="Helvetica"/>
          <w:sz w:val="18"/>
          <w:szCs w:val="18"/>
        </w:rPr>
      </w:pPr>
      <w:r w:rsidRPr="006A1489">
        <w:rPr>
          <w:rFonts w:ascii="Helvetica" w:hAnsi="Helvetica"/>
          <w:sz w:val="18"/>
          <w:szCs w:val="18"/>
        </w:rPr>
        <w:t xml:space="preserve">&gt; First demonstration of the conservation of the epigenetic subgroups in HSPCs. </w:t>
      </w:r>
    </w:p>
    <w:p w14:paraId="37BD3199" w14:textId="70249C10" w:rsidR="003512BE" w:rsidRPr="006A1489" w:rsidRDefault="003512BE">
      <w:pPr>
        <w:rPr>
          <w:rFonts w:ascii="Helvetica" w:hAnsi="Helvetica"/>
          <w:sz w:val="18"/>
          <w:szCs w:val="18"/>
        </w:rPr>
      </w:pPr>
    </w:p>
    <w:p w14:paraId="4783F7B7" w14:textId="013BBA08" w:rsidR="003512BE" w:rsidRPr="006A1489" w:rsidRDefault="003512BE">
      <w:pPr>
        <w:rPr>
          <w:rFonts w:ascii="Helvetica" w:hAnsi="Helvetica"/>
          <w:sz w:val="18"/>
          <w:szCs w:val="18"/>
        </w:rPr>
      </w:pPr>
      <w:r w:rsidRPr="006A1489">
        <w:rPr>
          <w:rFonts w:ascii="Helvetica" w:hAnsi="Helvetica"/>
          <w:sz w:val="18"/>
          <w:szCs w:val="18"/>
        </w:rPr>
        <w:t xml:space="preserve">&gt; Novel prognostic biomarkers (subgroup-specific surface markers), which can be exploited for fast, accurate, and cheap clinical </w:t>
      </w:r>
      <w:r w:rsidR="002B7167" w:rsidRPr="006A1489">
        <w:rPr>
          <w:rFonts w:ascii="Helvetica" w:hAnsi="Helvetica"/>
          <w:sz w:val="18"/>
          <w:szCs w:val="18"/>
        </w:rPr>
        <w:t>risk stratification.</w:t>
      </w:r>
    </w:p>
    <w:p w14:paraId="6B5C62BA" w14:textId="52445EA6" w:rsidR="002B7167" w:rsidRPr="006A1489" w:rsidRDefault="002B7167">
      <w:pPr>
        <w:rPr>
          <w:rFonts w:ascii="Helvetica" w:hAnsi="Helvetica"/>
          <w:sz w:val="18"/>
          <w:szCs w:val="18"/>
        </w:rPr>
      </w:pPr>
    </w:p>
    <w:p w14:paraId="7C9E7769" w14:textId="10DF1893" w:rsidR="002B7167" w:rsidRPr="006A1489" w:rsidRDefault="002B7167">
      <w:pPr>
        <w:rPr>
          <w:rFonts w:ascii="Helvetica" w:hAnsi="Helvetica"/>
          <w:sz w:val="18"/>
          <w:szCs w:val="18"/>
        </w:rPr>
      </w:pPr>
      <w:r w:rsidRPr="006A1489">
        <w:rPr>
          <w:rFonts w:ascii="Helvetica" w:hAnsi="Helvetica"/>
          <w:sz w:val="18"/>
          <w:szCs w:val="18"/>
        </w:rPr>
        <w:t xml:space="preserve">&gt; Novel therapeutic target, which efficiently depletes malignant JMML cells from HSPCs until differentiated immune cells. </w:t>
      </w:r>
    </w:p>
    <w:p w14:paraId="59BE6D55" w14:textId="02ED0692" w:rsidR="002B7167" w:rsidRPr="006A1489" w:rsidRDefault="002B7167">
      <w:pPr>
        <w:rPr>
          <w:rFonts w:ascii="Helvetica" w:hAnsi="Helvetica"/>
          <w:sz w:val="18"/>
          <w:szCs w:val="18"/>
        </w:rPr>
      </w:pPr>
      <w:r w:rsidRPr="006A1489">
        <w:rPr>
          <w:rFonts w:ascii="Helvetica" w:hAnsi="Helvetica"/>
          <w:sz w:val="18"/>
          <w:szCs w:val="18"/>
        </w:rPr>
        <w:t xml:space="preserve">&gt; Anti-CD52 can be used as an immune therapeutic and </w:t>
      </w:r>
      <w:r w:rsidR="003F1694" w:rsidRPr="006A1489">
        <w:rPr>
          <w:rFonts w:ascii="Helvetica" w:hAnsi="Helvetica"/>
          <w:sz w:val="18"/>
          <w:szCs w:val="18"/>
        </w:rPr>
        <w:t>for conditioning of</w:t>
      </w:r>
      <w:r w:rsidRPr="006A1489">
        <w:rPr>
          <w:rFonts w:ascii="Helvetica" w:hAnsi="Helvetica"/>
          <w:sz w:val="18"/>
          <w:szCs w:val="18"/>
        </w:rPr>
        <w:t xml:space="preserve"> </w:t>
      </w:r>
      <w:proofErr w:type="spellStart"/>
      <w:r w:rsidRPr="006A1489">
        <w:rPr>
          <w:rFonts w:ascii="Helvetica" w:hAnsi="Helvetica"/>
          <w:sz w:val="18"/>
          <w:szCs w:val="18"/>
        </w:rPr>
        <w:t>allo</w:t>
      </w:r>
      <w:proofErr w:type="spellEnd"/>
      <w:r w:rsidR="003F1694" w:rsidRPr="006A1489">
        <w:rPr>
          <w:rFonts w:ascii="Helvetica" w:hAnsi="Helvetica"/>
          <w:sz w:val="18"/>
          <w:szCs w:val="18"/>
        </w:rPr>
        <w:t xml:space="preserve"> </w:t>
      </w:r>
      <w:r w:rsidRPr="006A1489">
        <w:rPr>
          <w:rFonts w:ascii="Helvetica" w:hAnsi="Helvetica"/>
          <w:sz w:val="18"/>
          <w:szCs w:val="18"/>
        </w:rPr>
        <w:t>HSCT</w:t>
      </w:r>
      <w:r w:rsidR="0005126F" w:rsidRPr="006A1489">
        <w:rPr>
          <w:rFonts w:ascii="Helvetica" w:hAnsi="Helvetica"/>
          <w:sz w:val="18"/>
          <w:szCs w:val="18"/>
        </w:rPr>
        <w:t xml:space="preserve"> in parallel</w:t>
      </w:r>
      <w:r w:rsidRPr="006A1489">
        <w:rPr>
          <w:rFonts w:ascii="Helvetica" w:hAnsi="Helvetica"/>
          <w:sz w:val="18"/>
          <w:szCs w:val="18"/>
        </w:rPr>
        <w:t xml:space="preserve">. </w:t>
      </w:r>
    </w:p>
    <w:p w14:paraId="37017E2E" w14:textId="4F526D66" w:rsidR="00432F26" w:rsidRPr="006A1489" w:rsidRDefault="00432F26">
      <w:pPr>
        <w:rPr>
          <w:rFonts w:ascii="Helvetica" w:hAnsi="Helvetica"/>
          <w:sz w:val="18"/>
          <w:szCs w:val="18"/>
        </w:rPr>
      </w:pPr>
    </w:p>
    <w:p w14:paraId="283BAEDC" w14:textId="5FE88DBC" w:rsidR="00432F26" w:rsidRPr="006A1489" w:rsidRDefault="00432F26">
      <w:pPr>
        <w:rPr>
          <w:rFonts w:ascii="Helvetica" w:hAnsi="Helvetica"/>
          <w:sz w:val="18"/>
          <w:szCs w:val="18"/>
        </w:rPr>
      </w:pPr>
      <w:r w:rsidRPr="006A1489">
        <w:rPr>
          <w:rFonts w:ascii="Helvetica" w:hAnsi="Helvetica"/>
          <w:sz w:val="18"/>
          <w:szCs w:val="18"/>
        </w:rPr>
        <w:t>&gt; De novo identification of high- and low-risk HSPCs present in individual patients</w:t>
      </w:r>
      <w:r w:rsidR="0084754D" w:rsidRPr="006A1489">
        <w:rPr>
          <w:rFonts w:ascii="Helvetica" w:hAnsi="Helvetica"/>
          <w:sz w:val="18"/>
          <w:szCs w:val="18"/>
        </w:rPr>
        <w:t xml:space="preserve">, which is possible by use of a sophisticated native single-cell multi-omics approach. </w:t>
      </w:r>
    </w:p>
    <w:p w14:paraId="61C1CFB8" w14:textId="49159951" w:rsidR="00432F26" w:rsidRPr="006A1489" w:rsidRDefault="00432F26">
      <w:pPr>
        <w:rPr>
          <w:rFonts w:ascii="Helvetica" w:hAnsi="Helvetica"/>
          <w:sz w:val="18"/>
          <w:szCs w:val="18"/>
        </w:rPr>
      </w:pPr>
      <w:r w:rsidRPr="006A1489">
        <w:rPr>
          <w:rFonts w:ascii="Helvetica" w:hAnsi="Helvetica"/>
          <w:sz w:val="18"/>
          <w:szCs w:val="18"/>
        </w:rPr>
        <w:t>&gt; Novel hypothesis for cellular and molecular pathogenesis pathways in JMML.</w:t>
      </w:r>
      <w:r w:rsidR="003512BE" w:rsidRPr="006A1489">
        <w:rPr>
          <w:rFonts w:ascii="Helvetica" w:hAnsi="Helvetica"/>
          <w:sz w:val="18"/>
          <w:szCs w:val="18"/>
        </w:rPr>
        <w:t xml:space="preserve"> </w:t>
      </w:r>
    </w:p>
    <w:p w14:paraId="4CD92FE9" w14:textId="430FD5AF" w:rsidR="003D12BB" w:rsidRPr="006A1489" w:rsidRDefault="003D12BB" w:rsidP="003D12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518584D2" w14:textId="2728228C" w:rsidR="003D12BB" w:rsidRPr="006A1489" w:rsidRDefault="003D12BB" w:rsidP="003D12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6A1489">
        <w:rPr>
          <w:rFonts w:ascii="Helvetica" w:hAnsi="Helvetica" w:cs="Helvetica"/>
          <w:sz w:val="18"/>
          <w:szCs w:val="18"/>
        </w:rPr>
        <w:t>&gt; …</w:t>
      </w:r>
    </w:p>
    <w:p w14:paraId="49C2269B" w14:textId="384FE8AB" w:rsidR="003D12BB" w:rsidRPr="006A1489" w:rsidRDefault="003D12BB" w:rsidP="003D12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6C9DB239" w14:textId="78CB2732" w:rsidR="003D12BB" w:rsidRPr="006A1489" w:rsidRDefault="003D12BB" w:rsidP="003D12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p>
    <w:p w14:paraId="4E23B90C" w14:textId="77777777" w:rsidR="003D12BB" w:rsidRPr="006A1489" w:rsidRDefault="003D12BB">
      <w:pPr>
        <w:rPr>
          <w:rFonts w:ascii="Helvetica" w:hAnsi="Helvetica"/>
          <w:sz w:val="18"/>
          <w:szCs w:val="18"/>
        </w:rPr>
      </w:pPr>
    </w:p>
    <w:sectPr w:rsidR="003D12BB" w:rsidRPr="006A1489" w:rsidSect="00CA607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oschka Hey" w:date="2022-07-12T14:05:00Z" w:initials="JH">
    <w:p w14:paraId="3FC1BF63" w14:textId="208559B3" w:rsidR="00827612" w:rsidRDefault="00827612" w:rsidP="003861F5">
      <w:pPr>
        <w:pStyle w:val="CommentText"/>
        <w:numPr>
          <w:ilvl w:val="0"/>
          <w:numId w:val="5"/>
        </w:numPr>
      </w:pPr>
      <w:r>
        <w:rPr>
          <w:rStyle w:val="CommentReference"/>
        </w:rPr>
        <w:annotationRef/>
      </w:r>
      <w:r>
        <w:t xml:space="preserve">Current schematic looks as if each profiling method was performed on a different population of cells. Doesn’t highlight multimodal aspect of each cell. </w:t>
      </w:r>
    </w:p>
  </w:comment>
  <w:comment w:id="14" w:author="Joschka Hey" w:date="2022-07-12T14:07:00Z" w:initials="JH">
    <w:p w14:paraId="5B92C13E" w14:textId="79A30A6B" w:rsidR="00827612" w:rsidRDefault="00827612" w:rsidP="003861F5">
      <w:pPr>
        <w:pStyle w:val="CommentText"/>
        <w:numPr>
          <w:ilvl w:val="0"/>
          <w:numId w:val="5"/>
        </w:numPr>
      </w:pPr>
      <w:r>
        <w:rPr>
          <w:rStyle w:val="CommentReference"/>
        </w:rPr>
        <w:annotationRef/>
      </w:r>
      <w:r>
        <w:t>Reduce height of ß values</w:t>
      </w:r>
    </w:p>
    <w:p w14:paraId="71E97AC4" w14:textId="77777777" w:rsidR="00827612" w:rsidRDefault="00827612" w:rsidP="003861F5">
      <w:pPr>
        <w:pStyle w:val="CommentText"/>
        <w:numPr>
          <w:ilvl w:val="0"/>
          <w:numId w:val="4"/>
        </w:numPr>
      </w:pPr>
      <w:r>
        <w:t>Change patient name to bottom row instead of below beta values</w:t>
      </w:r>
    </w:p>
    <w:p w14:paraId="3DFE28B3" w14:textId="7616F55B" w:rsidR="003861F5" w:rsidRDefault="003861F5" w:rsidP="003861F5">
      <w:pPr>
        <w:pStyle w:val="CommentText"/>
        <w:numPr>
          <w:ilvl w:val="0"/>
          <w:numId w:val="4"/>
        </w:numPr>
      </w:pPr>
      <w:r>
        <w:t xml:space="preserve">Will get a bit redundant with later results… </w:t>
      </w:r>
    </w:p>
  </w:comment>
  <w:comment w:id="15" w:author="Joschka Hey" w:date="2022-07-12T14:08:00Z" w:initials="JH">
    <w:p w14:paraId="57D89B6E" w14:textId="1A31889A" w:rsidR="00827612" w:rsidRDefault="00827612" w:rsidP="003861F5">
      <w:pPr>
        <w:pStyle w:val="CommentText"/>
        <w:numPr>
          <w:ilvl w:val="0"/>
          <w:numId w:val="4"/>
        </w:numPr>
      </w:pPr>
      <w:r>
        <w:rPr>
          <w:rStyle w:val="CommentReference"/>
        </w:rPr>
        <w:annotationRef/>
      </w:r>
      <w:r>
        <w:t xml:space="preserve">I would create two </w:t>
      </w:r>
      <w:proofErr w:type="spellStart"/>
      <w:r>
        <w:t>umaps</w:t>
      </w:r>
      <w:proofErr w:type="spellEnd"/>
      <w:r>
        <w:t xml:space="preserve"> with normal and </w:t>
      </w:r>
      <w:proofErr w:type="spellStart"/>
      <w:r>
        <w:t>jmml</w:t>
      </w:r>
      <w:proofErr w:type="spellEnd"/>
      <w:r>
        <w:t xml:space="preserve"> samples separately (improves visibility) </w:t>
      </w:r>
    </w:p>
  </w:comment>
  <w:comment w:id="16" w:author="Joschka Hey" w:date="2022-07-12T14:09:00Z" w:initials="JH">
    <w:p w14:paraId="72B34C72" w14:textId="61243FF4" w:rsidR="00827612" w:rsidRDefault="00827612" w:rsidP="003861F5">
      <w:pPr>
        <w:pStyle w:val="CommentText"/>
        <w:numPr>
          <w:ilvl w:val="0"/>
          <w:numId w:val="4"/>
        </w:numPr>
      </w:pPr>
      <w:r>
        <w:rPr>
          <w:rStyle w:val="CommentReference"/>
        </w:rPr>
        <w:annotationRef/>
      </w:r>
      <w:r>
        <w:t xml:space="preserve">I wouldn’t trust a Hay. Only </w:t>
      </w:r>
      <w:proofErr w:type="spellStart"/>
      <w:r>
        <w:t>Heys</w:t>
      </w:r>
      <w:proofErr w:type="spellEnd"/>
      <w:r>
        <w:t xml:space="preserve"> are trustworthy</w:t>
      </w:r>
      <w:r w:rsidR="003861F5">
        <w:t>!</w:t>
      </w:r>
    </w:p>
    <w:p w14:paraId="17930D17" w14:textId="0D830520" w:rsidR="00827612" w:rsidRDefault="00827612" w:rsidP="003861F5">
      <w:pPr>
        <w:pStyle w:val="CommentText"/>
        <w:numPr>
          <w:ilvl w:val="0"/>
          <w:numId w:val="3"/>
        </w:numPr>
      </w:pPr>
      <w:r>
        <w:t>Could you show this in a bubble plot per patient and normal… would safe some space</w:t>
      </w:r>
    </w:p>
  </w:comment>
  <w:comment w:id="17" w:author="Joschka Hey" w:date="2022-07-12T14:11:00Z" w:initials="JH">
    <w:p w14:paraId="795BC06A" w14:textId="1A37E107" w:rsidR="00827612" w:rsidRDefault="00827612" w:rsidP="003861F5">
      <w:pPr>
        <w:pStyle w:val="CommentText"/>
        <w:numPr>
          <w:ilvl w:val="0"/>
          <w:numId w:val="3"/>
        </w:numPr>
      </w:pPr>
      <w:r>
        <w:rPr>
          <w:rStyle w:val="CommentReference"/>
        </w:rPr>
        <w:annotationRef/>
      </w:r>
      <w:r>
        <w:t xml:space="preserve">Use same patient identifier as with </w:t>
      </w:r>
      <w:proofErr w:type="spellStart"/>
      <w:r>
        <w:t>DNAmethylation</w:t>
      </w:r>
      <w:proofErr w:type="spellEnd"/>
      <w:r>
        <w:t xml:space="preserve"> study</w:t>
      </w:r>
    </w:p>
    <w:p w14:paraId="5B3EE823" w14:textId="358919A0" w:rsidR="00827612" w:rsidRDefault="00827612" w:rsidP="003861F5">
      <w:pPr>
        <w:pStyle w:val="CommentText"/>
      </w:pPr>
    </w:p>
  </w:comment>
  <w:comment w:id="18" w:author="Joschka Hey" w:date="2022-07-12T14:12:00Z" w:initials="JH">
    <w:p w14:paraId="4721851D" w14:textId="77777777" w:rsidR="003861F5" w:rsidRDefault="003861F5" w:rsidP="003861F5">
      <w:pPr>
        <w:pStyle w:val="CommentText"/>
        <w:numPr>
          <w:ilvl w:val="0"/>
          <w:numId w:val="3"/>
        </w:numPr>
      </w:pPr>
      <w:r>
        <w:rPr>
          <w:rStyle w:val="CommentReference"/>
        </w:rPr>
        <w:annotationRef/>
      </w:r>
      <w:r>
        <w:t>Have you ever investigated why Erythroblast seems to be specifically present in HM?</w:t>
      </w:r>
    </w:p>
    <w:p w14:paraId="67A8D721" w14:textId="214419C3" w:rsidR="003861F5" w:rsidRDefault="003861F5" w:rsidP="003861F5">
      <w:pPr>
        <w:pStyle w:val="CommentText"/>
        <w:numPr>
          <w:ilvl w:val="0"/>
          <w:numId w:val="3"/>
        </w:numPr>
      </w:pPr>
      <w:r>
        <w:t xml:space="preserve">From this visualization I </w:t>
      </w:r>
      <w:proofErr w:type="spellStart"/>
      <w:proofErr w:type="gramStart"/>
      <w:r>
        <w:t>cant</w:t>
      </w:r>
      <w:proofErr w:type="spellEnd"/>
      <w:proofErr w:type="gramEnd"/>
      <w:r>
        <w:t xml:space="preserve"> see spleen derived samples. Think about better visualizations to prove this point</w:t>
      </w:r>
    </w:p>
  </w:comment>
  <w:comment w:id="19" w:author="Joschka Hey" w:date="2022-07-12T14:14:00Z" w:initials="JH">
    <w:p w14:paraId="4C9CFF25" w14:textId="1998CDBF" w:rsidR="003861F5" w:rsidRDefault="003861F5" w:rsidP="003861F5">
      <w:pPr>
        <w:pStyle w:val="CommentText"/>
        <w:numPr>
          <w:ilvl w:val="0"/>
          <w:numId w:val="3"/>
        </w:numPr>
      </w:pPr>
      <w:r>
        <w:rPr>
          <w:rStyle w:val="CommentReference"/>
        </w:rPr>
        <w:annotationRef/>
      </w:r>
      <w:r>
        <w:t xml:space="preserve">It took me a bit to understand the plot. I think the key point is the early shift in the </w:t>
      </w:r>
      <w:proofErr w:type="spellStart"/>
      <w:r>
        <w:t>pseudotime</w:t>
      </w:r>
      <w:proofErr w:type="spellEnd"/>
      <w:r>
        <w:t>. Could this be simplified in a different visualization?</w:t>
      </w:r>
    </w:p>
  </w:comment>
  <w:comment w:id="20" w:author="Joschka Hey" w:date="2022-07-12T14:20:00Z" w:initials="JH">
    <w:p w14:paraId="3775FD4F" w14:textId="4D8AC30A" w:rsidR="003861F5" w:rsidRDefault="003861F5">
      <w:pPr>
        <w:pStyle w:val="CommentText"/>
      </w:pPr>
      <w:r>
        <w:rPr>
          <w:rStyle w:val="CommentReference"/>
        </w:rPr>
        <w:annotationRef/>
      </w:r>
      <w:r>
        <w:t>Why don’t you call it PBAT?</w:t>
      </w:r>
    </w:p>
  </w:comment>
  <w:comment w:id="21" w:author="Joschka Hey" w:date="2022-07-12T14:21:00Z" w:initials="JH">
    <w:p w14:paraId="5F69321F" w14:textId="6E613ED1" w:rsidR="003861F5" w:rsidRDefault="003861F5">
      <w:pPr>
        <w:pStyle w:val="CommentText"/>
      </w:pPr>
      <w:r>
        <w:rPr>
          <w:rStyle w:val="CommentReference"/>
        </w:rPr>
        <w:annotationRef/>
      </w:r>
      <w:r>
        <w:t>Should be supported by heatmap in supp.</w:t>
      </w:r>
    </w:p>
  </w:comment>
  <w:comment w:id="22" w:author="Joschka Hey" w:date="2022-07-12T14:23:00Z" w:initials="JH">
    <w:p w14:paraId="23B3D489" w14:textId="7B6B9187" w:rsidR="003861F5" w:rsidRDefault="003861F5">
      <w:pPr>
        <w:pStyle w:val="CommentText"/>
      </w:pPr>
      <w:r>
        <w:rPr>
          <w:rStyle w:val="CommentReference"/>
        </w:rPr>
        <w:annotationRef/>
      </w:r>
      <w:r>
        <w:t xml:space="preserve">Why don’t you show this on quadrant level also for the </w:t>
      </w:r>
      <w:proofErr w:type="spellStart"/>
      <w:r>
        <w:t>pca</w:t>
      </w:r>
      <w:proofErr w:type="spellEnd"/>
      <w:r>
        <w:t xml:space="preserve"> to further support </w:t>
      </w:r>
      <w:r w:rsidR="00EA4F94">
        <w:t>that they can be used as replicate (also show homogeneity via heatmap)</w:t>
      </w:r>
    </w:p>
  </w:comment>
  <w:comment w:id="23" w:author="Joschka Hey" w:date="2022-07-12T14:26:00Z" w:initials="JH">
    <w:p w14:paraId="68BAE6E5" w14:textId="64D9E06D" w:rsidR="00EA4F94" w:rsidRDefault="00EA4F94">
      <w:pPr>
        <w:pStyle w:val="CommentText"/>
      </w:pPr>
      <w:r>
        <w:rPr>
          <w:rStyle w:val="CommentReference"/>
        </w:rPr>
        <w:annotationRef/>
      </w:r>
      <w:r>
        <w:t xml:space="preserve">You should make this point with the previous results…. If you do it based on the supervised </w:t>
      </w:r>
      <w:proofErr w:type="spellStart"/>
      <w:r>
        <w:t>dmr</w:t>
      </w:r>
      <w:proofErr w:type="spellEnd"/>
      <w:r>
        <w:t xml:space="preserve"> calling it’s a </w:t>
      </w:r>
      <w:proofErr w:type="spellStart"/>
      <w:r>
        <w:t>selffulfilling</w:t>
      </w:r>
      <w:proofErr w:type="spellEnd"/>
      <w:r>
        <w:t xml:space="preserve"> prophecy</w:t>
      </w:r>
    </w:p>
  </w:comment>
  <w:comment w:id="24" w:author="Joschka Hey" w:date="2022-07-12T14:27:00Z" w:initials="JH">
    <w:p w14:paraId="15839D60" w14:textId="41B4F001" w:rsidR="00EA4F94" w:rsidRDefault="00EA4F94">
      <w:pPr>
        <w:pStyle w:val="CommentText"/>
      </w:pPr>
      <w:r>
        <w:rPr>
          <w:rStyle w:val="CommentReference"/>
        </w:rPr>
        <w:annotationRef/>
      </w:r>
      <w:r>
        <w:t xml:space="preserve">Maybe </w:t>
      </w:r>
      <w:proofErr w:type="spellStart"/>
      <w:r>
        <w:t>its</w:t>
      </w:r>
      <w:proofErr w:type="spellEnd"/>
      <w:r>
        <w:t xml:space="preserve"> worth to show normal samples already earlier (e.g. in the </w:t>
      </w:r>
      <w:proofErr w:type="spellStart"/>
      <w:r>
        <w:t>pca</w:t>
      </w:r>
      <w:proofErr w:type="spellEnd"/>
      <w:r>
        <w:t>) as they come out of the blue at the moment</w:t>
      </w:r>
    </w:p>
  </w:comment>
  <w:comment w:id="25" w:author="Joschka Hey" w:date="2022-07-12T14:28:00Z" w:initials="JH">
    <w:p w14:paraId="55683991" w14:textId="341323A5" w:rsidR="00EA4F94" w:rsidRDefault="00EA4F94">
      <w:pPr>
        <w:pStyle w:val="CommentText"/>
      </w:pPr>
      <w:r>
        <w:rPr>
          <w:rStyle w:val="CommentReference"/>
        </w:rPr>
        <w:annotationRef/>
      </w:r>
      <w:r>
        <w:t>Maybe this data can already be introduced in the previous figure?</w:t>
      </w:r>
    </w:p>
  </w:comment>
  <w:comment w:id="26" w:author="Joschka Hey" w:date="2022-07-12T14:30:00Z" w:initials="JH">
    <w:p w14:paraId="3D75CD3D" w14:textId="6A55AB8E" w:rsidR="00EA4F94" w:rsidRDefault="00EA4F94">
      <w:pPr>
        <w:pStyle w:val="CommentText"/>
      </w:pPr>
      <w:r>
        <w:rPr>
          <w:rStyle w:val="CommentReference"/>
        </w:rPr>
        <w:annotationRef/>
      </w:r>
      <w:r>
        <w:t xml:space="preserve">I have a little problem with you jumping in between different comparisons here. </w:t>
      </w:r>
      <w:proofErr w:type="spellStart"/>
      <w:r>
        <w:t>Jmml</w:t>
      </w:r>
      <w:proofErr w:type="spellEnd"/>
      <w:r>
        <w:t xml:space="preserve"> vs normal and inter </w:t>
      </w:r>
      <w:proofErr w:type="spellStart"/>
      <w:r>
        <w:t>jmml</w:t>
      </w:r>
      <w:proofErr w:type="spellEnd"/>
      <w:r>
        <w:t xml:space="preserve"> comparisons on different levels of data</w:t>
      </w:r>
      <w:proofErr w:type="gramStart"/>
      <w:r>
        <w:t>…..</w:t>
      </w:r>
      <w:proofErr w:type="gramEnd"/>
    </w:p>
  </w:comment>
  <w:comment w:id="27" w:author="Joschka Hey" w:date="2022-07-12T14:30:00Z" w:initials="JH">
    <w:p w14:paraId="5D4B5246" w14:textId="53726D7E" w:rsidR="00EA4F94" w:rsidRDefault="00EA4F94">
      <w:pPr>
        <w:pStyle w:val="CommentText"/>
      </w:pPr>
      <w:r>
        <w:rPr>
          <w:rStyle w:val="CommentReference"/>
        </w:rPr>
        <w:annotationRef/>
      </w:r>
      <w:r>
        <w:t xml:space="preserve">Would probably put them into the supplement. 7 </w:t>
      </w:r>
      <w:proofErr w:type="spellStart"/>
      <w:r>
        <w:t>dataooints</w:t>
      </w:r>
      <w:proofErr w:type="spellEnd"/>
      <w:r>
        <w:t xml:space="preserve"> are still not a lot</w:t>
      </w:r>
    </w:p>
  </w:comment>
  <w:comment w:id="30" w:author="Joschka Hey" w:date="2022-07-12T14:35:00Z" w:initials="JH">
    <w:p w14:paraId="5A023AB9" w14:textId="09EA5503" w:rsidR="00EA4F94" w:rsidRDefault="00EA4F94">
      <w:pPr>
        <w:pStyle w:val="CommentText"/>
      </w:pPr>
      <w:r>
        <w:rPr>
          <w:rStyle w:val="CommentReference"/>
        </w:rPr>
        <w:annotationRef/>
      </w:r>
      <w:r>
        <w:t>Could this be reduced to a single analysis?</w:t>
      </w:r>
    </w:p>
  </w:comment>
  <w:comment w:id="31" w:author="Joschka Hey" w:date="2022-07-12T14:35:00Z" w:initials="JH">
    <w:p w14:paraId="56FCA47A" w14:textId="5C9CD58B" w:rsidR="0090088A" w:rsidRDefault="0090088A">
      <w:pPr>
        <w:pStyle w:val="CommentText"/>
      </w:pPr>
      <w:r>
        <w:rPr>
          <w:rStyle w:val="CommentReference"/>
        </w:rPr>
        <w:annotationRef/>
      </w:r>
      <w:r>
        <w:t>Move to supplement</w:t>
      </w:r>
    </w:p>
  </w:comment>
  <w:comment w:id="32" w:author="Joschka Hey" w:date="2022-07-12T14:36:00Z" w:initials="JH">
    <w:p w14:paraId="07B92AFD" w14:textId="5D571383" w:rsidR="0090088A" w:rsidRDefault="0090088A">
      <w:pPr>
        <w:pStyle w:val="CommentText"/>
      </w:pPr>
      <w:r>
        <w:rPr>
          <w:rStyle w:val="CommentReference"/>
        </w:rPr>
        <w:annotationRef/>
      </w:r>
      <w:r>
        <w:t xml:space="preserve">In this color coding I see a stronger signal for juv. Maybe a different visualization could be </w:t>
      </w:r>
      <w:proofErr w:type="spellStart"/>
      <w:r>
        <w:t>used.</w:t>
      </w:r>
      <w:proofErr w:type="spellEnd"/>
      <w:r>
        <w:t xml:space="preserve"> Show the top similarity stats for each sample ….</w:t>
      </w:r>
    </w:p>
  </w:comment>
  <w:comment w:id="33" w:author="Joschka Hey" w:date="2022-07-12T14:38:00Z" w:initials="JH">
    <w:p w14:paraId="70947ED3" w14:textId="0CC8FC50" w:rsidR="0090088A" w:rsidRDefault="0090088A">
      <w:pPr>
        <w:pStyle w:val="CommentText"/>
      </w:pPr>
      <w:r>
        <w:rPr>
          <w:rStyle w:val="CommentReference"/>
        </w:rPr>
        <w:annotationRef/>
      </w:r>
      <w:r>
        <w:t xml:space="preserve">You should put the unsupervised analysis first and then continue with the normal changes in relationship to </w:t>
      </w:r>
      <w:proofErr w:type="spellStart"/>
      <w:r>
        <w:t>jmml</w:t>
      </w:r>
      <w:proofErr w:type="spellEnd"/>
    </w:p>
  </w:comment>
  <w:comment w:id="34" w:author="Joschka Hey" w:date="2022-07-12T14:41:00Z" w:initials="JH">
    <w:p w14:paraId="15844FA6" w14:textId="2C5A21FC" w:rsidR="0090088A" w:rsidRDefault="0090088A">
      <w:pPr>
        <w:pStyle w:val="CommentText"/>
      </w:pPr>
      <w:r>
        <w:rPr>
          <w:rStyle w:val="CommentReference"/>
        </w:rPr>
        <w:annotationRef/>
      </w:r>
      <w:r>
        <w:t xml:space="preserve">I don’t know if you should show every aspect to address the coo. Maybe </w:t>
      </w:r>
      <w:proofErr w:type="spellStart"/>
      <w:r>
        <w:t>its</w:t>
      </w:r>
      <w:proofErr w:type="spellEnd"/>
      <w:r>
        <w:t xml:space="preserve"> better to focus on one analysis and put the rest into supplement…. </w:t>
      </w:r>
    </w:p>
  </w:comment>
  <w:comment w:id="35" w:author="Joschka Hey" w:date="2022-07-12T14:43:00Z" w:initials="JH">
    <w:p w14:paraId="18D67B98" w14:textId="45AEF379" w:rsidR="0090088A" w:rsidRDefault="0090088A">
      <w:pPr>
        <w:pStyle w:val="CommentText"/>
      </w:pPr>
      <w:r>
        <w:rPr>
          <w:rStyle w:val="CommentReference"/>
        </w:rPr>
        <w:annotationRef/>
      </w:r>
      <w:r>
        <w:t>These are individual aspects you describe, but I am still not 100% sure how they will help with the overall story. You have lots of data and will need to focus on individual aspects at some point</w:t>
      </w:r>
    </w:p>
  </w:comment>
  <w:comment w:id="36" w:author="Joschka Hey" w:date="2022-07-12T14:45:00Z" w:initials="JH">
    <w:p w14:paraId="63BF45DE" w14:textId="5D54B62B" w:rsidR="0090088A" w:rsidRDefault="0090088A">
      <w:pPr>
        <w:pStyle w:val="CommentText"/>
      </w:pPr>
      <w:r>
        <w:rPr>
          <w:rStyle w:val="CommentReference"/>
        </w:rPr>
        <w:annotationRef/>
      </w:r>
      <w:r>
        <w:t>Would be nice to have this together with the tress of the previous figure</w:t>
      </w:r>
    </w:p>
  </w:comment>
  <w:comment w:id="37" w:author="Joschka Hey" w:date="2022-07-12T14:48:00Z" w:initials="JH">
    <w:p w14:paraId="2C4EA16B" w14:textId="2DE3FE1A" w:rsidR="00505734" w:rsidRDefault="00505734">
      <w:pPr>
        <w:pStyle w:val="CommentText"/>
      </w:pPr>
      <w:r>
        <w:rPr>
          <w:rStyle w:val="CommentReference"/>
        </w:rPr>
        <w:annotationRef/>
      </w:r>
      <w:r>
        <w:t>Think about condensed visualization</w:t>
      </w:r>
    </w:p>
  </w:comment>
  <w:comment w:id="38" w:author="Joschka Hey" w:date="2022-07-12T14:49:00Z" w:initials="JH">
    <w:p w14:paraId="1E98042A" w14:textId="68E995AE" w:rsidR="00505734" w:rsidRDefault="00505734">
      <w:pPr>
        <w:pStyle w:val="CommentText"/>
      </w:pPr>
      <w:r>
        <w:rPr>
          <w:rStyle w:val="CommentReference"/>
        </w:rPr>
        <w:annotationRef/>
      </w:r>
      <w:r>
        <w:t>Interrupting the flow of the upcoming survival analysis</w:t>
      </w:r>
    </w:p>
  </w:comment>
  <w:comment w:id="39" w:author="Joschka Hey" w:date="2022-07-12T14:50:00Z" w:initials="JH">
    <w:p w14:paraId="64201A90" w14:textId="15217C9E" w:rsidR="00505734" w:rsidRDefault="00505734">
      <w:pPr>
        <w:pStyle w:val="CommentText"/>
      </w:pPr>
      <w:r>
        <w:rPr>
          <w:rStyle w:val="CommentReference"/>
        </w:rPr>
        <w:annotationRef/>
      </w:r>
      <w:r>
        <w:t>Don’t know if this is actually needed for the current manuscript. You could easily end with the functional data of figure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1BF63" w15:done="0"/>
  <w15:commentEx w15:paraId="3DFE28B3" w15:done="0"/>
  <w15:commentEx w15:paraId="57D89B6E" w15:done="0"/>
  <w15:commentEx w15:paraId="17930D17" w15:done="0"/>
  <w15:commentEx w15:paraId="5B3EE823" w15:done="0"/>
  <w15:commentEx w15:paraId="67A8D721" w15:done="0"/>
  <w15:commentEx w15:paraId="4C9CFF25" w15:done="0"/>
  <w15:commentEx w15:paraId="3775FD4F" w15:done="0"/>
  <w15:commentEx w15:paraId="5F69321F" w15:done="0"/>
  <w15:commentEx w15:paraId="23B3D489" w15:done="0"/>
  <w15:commentEx w15:paraId="68BAE6E5" w15:done="0"/>
  <w15:commentEx w15:paraId="15839D60" w15:done="0"/>
  <w15:commentEx w15:paraId="55683991" w15:done="0"/>
  <w15:commentEx w15:paraId="3D75CD3D" w15:done="0"/>
  <w15:commentEx w15:paraId="5D4B5246" w15:done="0"/>
  <w15:commentEx w15:paraId="5A023AB9" w15:done="0"/>
  <w15:commentEx w15:paraId="56FCA47A" w15:done="0"/>
  <w15:commentEx w15:paraId="07B92AFD" w15:done="0"/>
  <w15:commentEx w15:paraId="70947ED3" w15:done="0"/>
  <w15:commentEx w15:paraId="15844FA6" w15:done="0"/>
  <w15:commentEx w15:paraId="18D67B98" w15:done="0"/>
  <w15:commentEx w15:paraId="63BF45DE" w15:done="0"/>
  <w15:commentEx w15:paraId="2C4EA16B" w15:done="0"/>
  <w15:commentEx w15:paraId="1E98042A" w15:done="0"/>
  <w15:commentEx w15:paraId="64201A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1BF63" w16cid:durableId="2677FE28"/>
  <w16cid:commentId w16cid:paraId="3DFE28B3" w16cid:durableId="2677FE8A"/>
  <w16cid:commentId w16cid:paraId="57D89B6E" w16cid:durableId="2677FEF1"/>
  <w16cid:commentId w16cid:paraId="17930D17" w16cid:durableId="2677FF26"/>
  <w16cid:commentId w16cid:paraId="5B3EE823" w16cid:durableId="2677FF7B"/>
  <w16cid:commentId w16cid:paraId="67A8D721" w16cid:durableId="2677FFD8"/>
  <w16cid:commentId w16cid:paraId="4C9CFF25" w16cid:durableId="26780061"/>
  <w16cid:commentId w16cid:paraId="3775FD4F" w16cid:durableId="267801AD"/>
  <w16cid:commentId w16cid:paraId="5F69321F" w16cid:durableId="267801E7"/>
  <w16cid:commentId w16cid:paraId="23B3D489" w16cid:durableId="26780264"/>
  <w16cid:commentId w16cid:paraId="68BAE6E5" w16cid:durableId="26780306"/>
  <w16cid:commentId w16cid:paraId="15839D60" w16cid:durableId="26780348"/>
  <w16cid:commentId w16cid:paraId="55683991" w16cid:durableId="26780389"/>
  <w16cid:commentId w16cid:paraId="3D75CD3D" w16cid:durableId="26780421"/>
  <w16cid:commentId w16cid:paraId="5D4B5246" w16cid:durableId="267803F0"/>
  <w16cid:commentId w16cid:paraId="5A023AB9" w16cid:durableId="26780527"/>
  <w16cid:commentId w16cid:paraId="56FCA47A" w16cid:durableId="26780546"/>
  <w16cid:commentId w16cid:paraId="07B92AFD" w16cid:durableId="26780577"/>
  <w16cid:commentId w16cid:paraId="70947ED3" w16cid:durableId="26780600"/>
  <w16cid:commentId w16cid:paraId="15844FA6" w16cid:durableId="267806B2"/>
  <w16cid:commentId w16cid:paraId="18D67B98" w16cid:durableId="26780713"/>
  <w16cid:commentId w16cid:paraId="63BF45DE" w16cid:durableId="26780794"/>
  <w16cid:commentId w16cid:paraId="2C4EA16B" w16cid:durableId="2678084A"/>
  <w16cid:commentId w16cid:paraId="1E98042A" w16cid:durableId="26780868"/>
  <w16cid:commentId w16cid:paraId="64201A90" w16cid:durableId="267808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E3C50"/>
    <w:multiLevelType w:val="hybridMultilevel"/>
    <w:tmpl w:val="C1D6E8DA"/>
    <w:lvl w:ilvl="0" w:tplc="141E19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6D63"/>
    <w:multiLevelType w:val="hybridMultilevel"/>
    <w:tmpl w:val="50509E26"/>
    <w:lvl w:ilvl="0" w:tplc="C6D2FA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F69E1"/>
    <w:multiLevelType w:val="hybridMultilevel"/>
    <w:tmpl w:val="8744D77A"/>
    <w:lvl w:ilvl="0" w:tplc="83E4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92D02"/>
    <w:multiLevelType w:val="hybridMultilevel"/>
    <w:tmpl w:val="BFAEEC9E"/>
    <w:lvl w:ilvl="0" w:tplc="7E7E4F1E">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934E87"/>
    <w:multiLevelType w:val="hybridMultilevel"/>
    <w:tmpl w:val="59E4D4A8"/>
    <w:lvl w:ilvl="0" w:tplc="DBC81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5E"/>
    <w:rsid w:val="000078F6"/>
    <w:rsid w:val="00011BDD"/>
    <w:rsid w:val="00013741"/>
    <w:rsid w:val="0001424B"/>
    <w:rsid w:val="000158CF"/>
    <w:rsid w:val="000205F0"/>
    <w:rsid w:val="00024516"/>
    <w:rsid w:val="00024674"/>
    <w:rsid w:val="00041436"/>
    <w:rsid w:val="0004736F"/>
    <w:rsid w:val="00047A31"/>
    <w:rsid w:val="0005126F"/>
    <w:rsid w:val="00060B43"/>
    <w:rsid w:val="000657FA"/>
    <w:rsid w:val="00065C73"/>
    <w:rsid w:val="00066E5B"/>
    <w:rsid w:val="000739A3"/>
    <w:rsid w:val="00091B0B"/>
    <w:rsid w:val="000A07B3"/>
    <w:rsid w:val="000A4429"/>
    <w:rsid w:val="000B5ACB"/>
    <w:rsid w:val="000B6639"/>
    <w:rsid w:val="000C1D86"/>
    <w:rsid w:val="000E19D6"/>
    <w:rsid w:val="000E75D1"/>
    <w:rsid w:val="000F1638"/>
    <w:rsid w:val="000F51F2"/>
    <w:rsid w:val="000F5B0F"/>
    <w:rsid w:val="000F5D17"/>
    <w:rsid w:val="001037FE"/>
    <w:rsid w:val="00106BCC"/>
    <w:rsid w:val="00124F91"/>
    <w:rsid w:val="00126ABA"/>
    <w:rsid w:val="0016450A"/>
    <w:rsid w:val="00164C52"/>
    <w:rsid w:val="00167185"/>
    <w:rsid w:val="00172E80"/>
    <w:rsid w:val="00183B49"/>
    <w:rsid w:val="001A320C"/>
    <w:rsid w:val="001A3567"/>
    <w:rsid w:val="001B2B7A"/>
    <w:rsid w:val="001B3D99"/>
    <w:rsid w:val="001B71A4"/>
    <w:rsid w:val="001C4F0B"/>
    <w:rsid w:val="001C7DF0"/>
    <w:rsid w:val="001E0657"/>
    <w:rsid w:val="001E2727"/>
    <w:rsid w:val="001E6A79"/>
    <w:rsid w:val="001E6FC5"/>
    <w:rsid w:val="001F48B9"/>
    <w:rsid w:val="00222AF1"/>
    <w:rsid w:val="0022722D"/>
    <w:rsid w:val="00245F75"/>
    <w:rsid w:val="002479BF"/>
    <w:rsid w:val="0025683E"/>
    <w:rsid w:val="00257348"/>
    <w:rsid w:val="00261529"/>
    <w:rsid w:val="00261C5A"/>
    <w:rsid w:val="00262554"/>
    <w:rsid w:val="002720C0"/>
    <w:rsid w:val="00272FDB"/>
    <w:rsid w:val="00286E8A"/>
    <w:rsid w:val="002933C7"/>
    <w:rsid w:val="00294A40"/>
    <w:rsid w:val="00294F74"/>
    <w:rsid w:val="002A2072"/>
    <w:rsid w:val="002B7167"/>
    <w:rsid w:val="002C26E0"/>
    <w:rsid w:val="002D20F0"/>
    <w:rsid w:val="002D52AE"/>
    <w:rsid w:val="002E528A"/>
    <w:rsid w:val="002E615F"/>
    <w:rsid w:val="002E6F80"/>
    <w:rsid w:val="002F1315"/>
    <w:rsid w:val="002F40BB"/>
    <w:rsid w:val="003052B0"/>
    <w:rsid w:val="00306D29"/>
    <w:rsid w:val="00310C9D"/>
    <w:rsid w:val="00316C10"/>
    <w:rsid w:val="00322856"/>
    <w:rsid w:val="0032346F"/>
    <w:rsid w:val="0032409E"/>
    <w:rsid w:val="0034228A"/>
    <w:rsid w:val="0034587E"/>
    <w:rsid w:val="003479E4"/>
    <w:rsid w:val="003512BE"/>
    <w:rsid w:val="00377934"/>
    <w:rsid w:val="00383A21"/>
    <w:rsid w:val="003861F5"/>
    <w:rsid w:val="003949A5"/>
    <w:rsid w:val="00397609"/>
    <w:rsid w:val="003B295C"/>
    <w:rsid w:val="003B7BF7"/>
    <w:rsid w:val="003C2375"/>
    <w:rsid w:val="003C3310"/>
    <w:rsid w:val="003D0E21"/>
    <w:rsid w:val="003D12BB"/>
    <w:rsid w:val="003D3BF4"/>
    <w:rsid w:val="003F1694"/>
    <w:rsid w:val="00402A76"/>
    <w:rsid w:val="004062B1"/>
    <w:rsid w:val="00432F26"/>
    <w:rsid w:val="004348CF"/>
    <w:rsid w:val="004375DF"/>
    <w:rsid w:val="00457326"/>
    <w:rsid w:val="00462D9B"/>
    <w:rsid w:val="0048438B"/>
    <w:rsid w:val="004A09A8"/>
    <w:rsid w:val="004A24CE"/>
    <w:rsid w:val="004A521E"/>
    <w:rsid w:val="004A755C"/>
    <w:rsid w:val="004A7CEB"/>
    <w:rsid w:val="004C4DBC"/>
    <w:rsid w:val="004E36B9"/>
    <w:rsid w:val="004E5491"/>
    <w:rsid w:val="004E5965"/>
    <w:rsid w:val="004E7CA8"/>
    <w:rsid w:val="00505734"/>
    <w:rsid w:val="00505FD4"/>
    <w:rsid w:val="00513ADF"/>
    <w:rsid w:val="00515F28"/>
    <w:rsid w:val="005209BE"/>
    <w:rsid w:val="00525B65"/>
    <w:rsid w:val="00531AA6"/>
    <w:rsid w:val="00532199"/>
    <w:rsid w:val="00540844"/>
    <w:rsid w:val="00576364"/>
    <w:rsid w:val="00576FBF"/>
    <w:rsid w:val="00581B08"/>
    <w:rsid w:val="00583E32"/>
    <w:rsid w:val="005931D3"/>
    <w:rsid w:val="005965EE"/>
    <w:rsid w:val="00597D19"/>
    <w:rsid w:val="005A15E5"/>
    <w:rsid w:val="005A56EC"/>
    <w:rsid w:val="005B4934"/>
    <w:rsid w:val="005B719B"/>
    <w:rsid w:val="005C387C"/>
    <w:rsid w:val="005C5631"/>
    <w:rsid w:val="005D02A5"/>
    <w:rsid w:val="005D58F1"/>
    <w:rsid w:val="005D6B19"/>
    <w:rsid w:val="005E4912"/>
    <w:rsid w:val="005E5334"/>
    <w:rsid w:val="005E6979"/>
    <w:rsid w:val="005F52D5"/>
    <w:rsid w:val="00605106"/>
    <w:rsid w:val="006069BC"/>
    <w:rsid w:val="00606FF4"/>
    <w:rsid w:val="00621DA3"/>
    <w:rsid w:val="0062308F"/>
    <w:rsid w:val="006240A7"/>
    <w:rsid w:val="00637622"/>
    <w:rsid w:val="00647832"/>
    <w:rsid w:val="006508B8"/>
    <w:rsid w:val="00655107"/>
    <w:rsid w:val="0065539E"/>
    <w:rsid w:val="0067097E"/>
    <w:rsid w:val="00670A60"/>
    <w:rsid w:val="00674E9C"/>
    <w:rsid w:val="0068130D"/>
    <w:rsid w:val="00682E71"/>
    <w:rsid w:val="006837B3"/>
    <w:rsid w:val="00683B6D"/>
    <w:rsid w:val="00686A9D"/>
    <w:rsid w:val="00690B1B"/>
    <w:rsid w:val="00691062"/>
    <w:rsid w:val="006A0563"/>
    <w:rsid w:val="006A1489"/>
    <w:rsid w:val="006A4806"/>
    <w:rsid w:val="006B1452"/>
    <w:rsid w:val="006C07CF"/>
    <w:rsid w:val="006D29D8"/>
    <w:rsid w:val="006D790C"/>
    <w:rsid w:val="006E3B39"/>
    <w:rsid w:val="006E3F86"/>
    <w:rsid w:val="00701D1E"/>
    <w:rsid w:val="007147BB"/>
    <w:rsid w:val="007230CB"/>
    <w:rsid w:val="00724DC3"/>
    <w:rsid w:val="007256C2"/>
    <w:rsid w:val="007304D5"/>
    <w:rsid w:val="00730590"/>
    <w:rsid w:val="0073668E"/>
    <w:rsid w:val="00740CD0"/>
    <w:rsid w:val="00750D9A"/>
    <w:rsid w:val="007551B3"/>
    <w:rsid w:val="00770734"/>
    <w:rsid w:val="00772053"/>
    <w:rsid w:val="007761C4"/>
    <w:rsid w:val="00776D57"/>
    <w:rsid w:val="0079447C"/>
    <w:rsid w:val="007975A4"/>
    <w:rsid w:val="007A2079"/>
    <w:rsid w:val="007B1126"/>
    <w:rsid w:val="007B7E5C"/>
    <w:rsid w:val="007E0611"/>
    <w:rsid w:val="00802180"/>
    <w:rsid w:val="00827612"/>
    <w:rsid w:val="0083011D"/>
    <w:rsid w:val="00831583"/>
    <w:rsid w:val="00831A1A"/>
    <w:rsid w:val="00846885"/>
    <w:rsid w:val="0084754D"/>
    <w:rsid w:val="00860054"/>
    <w:rsid w:val="00867541"/>
    <w:rsid w:val="0087260D"/>
    <w:rsid w:val="008756B3"/>
    <w:rsid w:val="008921C4"/>
    <w:rsid w:val="008934D3"/>
    <w:rsid w:val="00894BAC"/>
    <w:rsid w:val="008B0291"/>
    <w:rsid w:val="008C143D"/>
    <w:rsid w:val="008C3F1F"/>
    <w:rsid w:val="008C51ED"/>
    <w:rsid w:val="008D32B3"/>
    <w:rsid w:val="008D752D"/>
    <w:rsid w:val="0090088A"/>
    <w:rsid w:val="00904B36"/>
    <w:rsid w:val="0091150A"/>
    <w:rsid w:val="00920680"/>
    <w:rsid w:val="00930221"/>
    <w:rsid w:val="00930291"/>
    <w:rsid w:val="0093199D"/>
    <w:rsid w:val="00944301"/>
    <w:rsid w:val="009464EC"/>
    <w:rsid w:val="009566ED"/>
    <w:rsid w:val="00965914"/>
    <w:rsid w:val="009831AF"/>
    <w:rsid w:val="00992262"/>
    <w:rsid w:val="00994FFF"/>
    <w:rsid w:val="009A3A09"/>
    <w:rsid w:val="009B57AC"/>
    <w:rsid w:val="009D077B"/>
    <w:rsid w:val="009D1DEE"/>
    <w:rsid w:val="009D4E20"/>
    <w:rsid w:val="009E1C54"/>
    <w:rsid w:val="009E4EED"/>
    <w:rsid w:val="009F2FFD"/>
    <w:rsid w:val="009F7D0E"/>
    <w:rsid w:val="00A00AA1"/>
    <w:rsid w:val="00A02BC5"/>
    <w:rsid w:val="00A1099B"/>
    <w:rsid w:val="00A340E6"/>
    <w:rsid w:val="00A42F09"/>
    <w:rsid w:val="00A43C9E"/>
    <w:rsid w:val="00A512AC"/>
    <w:rsid w:val="00A51732"/>
    <w:rsid w:val="00A53107"/>
    <w:rsid w:val="00A9495E"/>
    <w:rsid w:val="00A95437"/>
    <w:rsid w:val="00A9554D"/>
    <w:rsid w:val="00AA06E0"/>
    <w:rsid w:val="00AB29A1"/>
    <w:rsid w:val="00AB4A48"/>
    <w:rsid w:val="00AC4142"/>
    <w:rsid w:val="00AC5702"/>
    <w:rsid w:val="00AC730F"/>
    <w:rsid w:val="00AD0C0B"/>
    <w:rsid w:val="00AF79BB"/>
    <w:rsid w:val="00B04B07"/>
    <w:rsid w:val="00B27852"/>
    <w:rsid w:val="00B32531"/>
    <w:rsid w:val="00B37FCB"/>
    <w:rsid w:val="00B463BD"/>
    <w:rsid w:val="00B54FF3"/>
    <w:rsid w:val="00B559D2"/>
    <w:rsid w:val="00B63BA7"/>
    <w:rsid w:val="00B67759"/>
    <w:rsid w:val="00B74533"/>
    <w:rsid w:val="00B7529A"/>
    <w:rsid w:val="00B7748D"/>
    <w:rsid w:val="00B85CF5"/>
    <w:rsid w:val="00B87F02"/>
    <w:rsid w:val="00B94727"/>
    <w:rsid w:val="00B95202"/>
    <w:rsid w:val="00B96926"/>
    <w:rsid w:val="00BB4565"/>
    <w:rsid w:val="00BC0836"/>
    <w:rsid w:val="00BC4BB1"/>
    <w:rsid w:val="00BD4CB7"/>
    <w:rsid w:val="00BE2779"/>
    <w:rsid w:val="00C026CC"/>
    <w:rsid w:val="00C178EF"/>
    <w:rsid w:val="00C20D9D"/>
    <w:rsid w:val="00C2673D"/>
    <w:rsid w:val="00C26BC7"/>
    <w:rsid w:val="00C303A4"/>
    <w:rsid w:val="00C45853"/>
    <w:rsid w:val="00C517CF"/>
    <w:rsid w:val="00C63BC6"/>
    <w:rsid w:val="00C67129"/>
    <w:rsid w:val="00C75846"/>
    <w:rsid w:val="00CB3E8E"/>
    <w:rsid w:val="00CC1D97"/>
    <w:rsid w:val="00CC301F"/>
    <w:rsid w:val="00CC4BF0"/>
    <w:rsid w:val="00CC7373"/>
    <w:rsid w:val="00CD1B18"/>
    <w:rsid w:val="00CD600E"/>
    <w:rsid w:val="00CE11CC"/>
    <w:rsid w:val="00CE216D"/>
    <w:rsid w:val="00CE35D4"/>
    <w:rsid w:val="00CE6748"/>
    <w:rsid w:val="00CF51E5"/>
    <w:rsid w:val="00D007BF"/>
    <w:rsid w:val="00D106B2"/>
    <w:rsid w:val="00D115EE"/>
    <w:rsid w:val="00D42F58"/>
    <w:rsid w:val="00D44207"/>
    <w:rsid w:val="00D660E0"/>
    <w:rsid w:val="00D6749B"/>
    <w:rsid w:val="00D67E4B"/>
    <w:rsid w:val="00D76A1C"/>
    <w:rsid w:val="00D95C9E"/>
    <w:rsid w:val="00D95CA2"/>
    <w:rsid w:val="00DA2A29"/>
    <w:rsid w:val="00DB29F5"/>
    <w:rsid w:val="00DC06D4"/>
    <w:rsid w:val="00DC45D5"/>
    <w:rsid w:val="00DD777E"/>
    <w:rsid w:val="00DE1AD1"/>
    <w:rsid w:val="00DE4CB1"/>
    <w:rsid w:val="00DE50AC"/>
    <w:rsid w:val="00DF2BFE"/>
    <w:rsid w:val="00E07564"/>
    <w:rsid w:val="00E128AA"/>
    <w:rsid w:val="00E20F38"/>
    <w:rsid w:val="00E26F6D"/>
    <w:rsid w:val="00E317CA"/>
    <w:rsid w:val="00E32ADF"/>
    <w:rsid w:val="00E40F17"/>
    <w:rsid w:val="00E43743"/>
    <w:rsid w:val="00E43C8D"/>
    <w:rsid w:val="00E62F6C"/>
    <w:rsid w:val="00E84304"/>
    <w:rsid w:val="00E929FD"/>
    <w:rsid w:val="00EA3935"/>
    <w:rsid w:val="00EA4F94"/>
    <w:rsid w:val="00EB015E"/>
    <w:rsid w:val="00ED4342"/>
    <w:rsid w:val="00F069CD"/>
    <w:rsid w:val="00F238C4"/>
    <w:rsid w:val="00F33918"/>
    <w:rsid w:val="00F43F3A"/>
    <w:rsid w:val="00F50F38"/>
    <w:rsid w:val="00F5161A"/>
    <w:rsid w:val="00F57D81"/>
    <w:rsid w:val="00F70A38"/>
    <w:rsid w:val="00F70D09"/>
    <w:rsid w:val="00F76334"/>
    <w:rsid w:val="00F87A59"/>
    <w:rsid w:val="00F87F6B"/>
    <w:rsid w:val="00F9604C"/>
    <w:rsid w:val="00FA09C6"/>
    <w:rsid w:val="00FC0677"/>
    <w:rsid w:val="00FC07CE"/>
    <w:rsid w:val="00FC39FF"/>
    <w:rsid w:val="00FD69A8"/>
    <w:rsid w:val="00FD7ACF"/>
    <w:rsid w:val="00FE3562"/>
    <w:rsid w:val="00FE4729"/>
    <w:rsid w:val="00FE5D18"/>
    <w:rsid w:val="00FF32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0AA0"/>
  <w15:chartTrackingRefBased/>
  <w15:docId w15:val="{29BE0FB9-6A78-7B4B-A402-933F0854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29"/>
    <w:pPr>
      <w:ind w:left="720"/>
      <w:contextualSpacing/>
    </w:pPr>
  </w:style>
  <w:style w:type="paragraph" w:styleId="BalloonText">
    <w:name w:val="Balloon Text"/>
    <w:basedOn w:val="Normal"/>
    <w:link w:val="BalloonTextChar"/>
    <w:uiPriority w:val="99"/>
    <w:semiHidden/>
    <w:unhideWhenUsed/>
    <w:rsid w:val="008276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7612"/>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827612"/>
    <w:rPr>
      <w:sz w:val="16"/>
      <w:szCs w:val="16"/>
    </w:rPr>
  </w:style>
  <w:style w:type="paragraph" w:styleId="CommentText">
    <w:name w:val="annotation text"/>
    <w:basedOn w:val="Normal"/>
    <w:link w:val="CommentTextChar"/>
    <w:uiPriority w:val="99"/>
    <w:semiHidden/>
    <w:unhideWhenUsed/>
    <w:rsid w:val="00827612"/>
    <w:rPr>
      <w:sz w:val="20"/>
      <w:szCs w:val="20"/>
    </w:rPr>
  </w:style>
  <w:style w:type="character" w:customStyle="1" w:styleId="CommentTextChar">
    <w:name w:val="Comment Text Char"/>
    <w:basedOn w:val="DefaultParagraphFont"/>
    <w:link w:val="CommentText"/>
    <w:uiPriority w:val="99"/>
    <w:semiHidden/>
    <w:rsid w:val="00827612"/>
    <w:rPr>
      <w:sz w:val="20"/>
      <w:szCs w:val="20"/>
      <w:lang w:val="en-US"/>
    </w:rPr>
  </w:style>
  <w:style w:type="paragraph" w:styleId="CommentSubject">
    <w:name w:val="annotation subject"/>
    <w:basedOn w:val="CommentText"/>
    <w:next w:val="CommentText"/>
    <w:link w:val="CommentSubjectChar"/>
    <w:uiPriority w:val="99"/>
    <w:semiHidden/>
    <w:unhideWhenUsed/>
    <w:rsid w:val="00827612"/>
    <w:rPr>
      <w:b/>
      <w:bCs/>
    </w:rPr>
  </w:style>
  <w:style w:type="character" w:customStyle="1" w:styleId="CommentSubjectChar">
    <w:name w:val="Comment Subject Char"/>
    <w:basedOn w:val="CommentTextChar"/>
    <w:link w:val="CommentSubject"/>
    <w:uiPriority w:val="99"/>
    <w:semiHidden/>
    <w:rsid w:val="008276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694">
      <w:bodyDiv w:val="1"/>
      <w:marLeft w:val="0"/>
      <w:marRight w:val="0"/>
      <w:marTop w:val="0"/>
      <w:marBottom w:val="0"/>
      <w:divBdr>
        <w:top w:val="none" w:sz="0" w:space="0" w:color="auto"/>
        <w:left w:val="none" w:sz="0" w:space="0" w:color="auto"/>
        <w:bottom w:val="none" w:sz="0" w:space="0" w:color="auto"/>
        <w:right w:val="none" w:sz="0" w:space="0" w:color="auto"/>
      </w:divBdr>
    </w:div>
    <w:div w:id="12772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5E52-3A74-EE44-9766-BD8B6304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12</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Hartmann</dc:creator>
  <cp:keywords/>
  <dc:description/>
  <cp:lastModifiedBy>Joschka Hey</cp:lastModifiedBy>
  <cp:revision>137</cp:revision>
  <dcterms:created xsi:type="dcterms:W3CDTF">2022-07-05T15:46:00Z</dcterms:created>
  <dcterms:modified xsi:type="dcterms:W3CDTF">2022-07-12T12:51:00Z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http://www.zotero.org/styles/chicago-fullnote-bibliography</vt:lpwstr>
  </property>
  <property fmtid="{D5CDD505-2E9C-101B-9397-08002B2CF9AE}" pid="4" name="Mendeley Unique User Id_1">
    <vt:lpwstr>5ca7c6cf-21e9-3ffb-8ab6-084bd068882b</vt:lpwstr>
  </property>
</Properties>
</file>